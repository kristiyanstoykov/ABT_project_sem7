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98BB6" w14:textId="77777777" w:rsidR="00770054" w:rsidRPr="001F0173" w:rsidRDefault="00770054" w:rsidP="00770054">
      <w:pPr>
        <w:pStyle w:val="BodyText"/>
        <w:rPr>
          <w:rFonts w:ascii="Sofia Sans" w:hAnsi="Sofia Sans"/>
          <w:noProof/>
        </w:rPr>
      </w:pPr>
      <w:r w:rsidRPr="001F0173">
        <w:rPr>
          <w:rFonts w:ascii="Sofia Sans" w:hAnsi="Sofia Sans"/>
          <w:noProof/>
        </w:rPr>
        <w:drawing>
          <wp:anchor distT="0" distB="0" distL="114300" distR="114300" simplePos="0" relativeHeight="251659264" behindDoc="0" locked="0" layoutInCell="1" allowOverlap="1" wp14:anchorId="4662BFC6" wp14:editId="5563EE2A">
            <wp:simplePos x="0" y="0"/>
            <wp:positionH relativeFrom="column">
              <wp:posOffset>-4445</wp:posOffset>
            </wp:positionH>
            <wp:positionV relativeFrom="paragraph">
              <wp:posOffset>-899795</wp:posOffset>
            </wp:positionV>
            <wp:extent cx="5760720" cy="1544320"/>
            <wp:effectExtent l="0" t="0" r="0" b="0"/>
            <wp:wrapNone/>
            <wp:docPr id="499902936" name="Картина 1" descr="Картина, която съдържа текст, Шрифт, лого, символ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902936" name="Картина 1" descr="Картина, която съдържа текст, Шрифт, лого, символ&#10;&#10;Описанието е генерирано автоматично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E01D1AE" w14:textId="77777777" w:rsidR="00770054" w:rsidRPr="001F0173" w:rsidRDefault="00770054" w:rsidP="00770054">
      <w:pPr>
        <w:pStyle w:val="BodyText"/>
        <w:rPr>
          <w:rFonts w:ascii="Sofia Sans" w:hAnsi="Sofia Sans"/>
          <w:sz w:val="20"/>
        </w:rPr>
      </w:pPr>
    </w:p>
    <w:p w14:paraId="26D5F720" w14:textId="77777777" w:rsidR="00770054" w:rsidRPr="001F0173" w:rsidRDefault="00770054" w:rsidP="00770054">
      <w:pPr>
        <w:pStyle w:val="BodyText"/>
        <w:rPr>
          <w:rFonts w:ascii="Sofia Sans" w:hAnsi="Sofia Sans"/>
          <w:sz w:val="20"/>
        </w:rPr>
      </w:pPr>
    </w:p>
    <w:p w14:paraId="7976444A" w14:textId="77777777" w:rsidR="00770054" w:rsidRPr="001F0173" w:rsidRDefault="00770054" w:rsidP="00770054">
      <w:pPr>
        <w:pStyle w:val="BodyText"/>
        <w:rPr>
          <w:rFonts w:ascii="Sofia Sans" w:hAnsi="Sofia Sans"/>
          <w:sz w:val="20"/>
        </w:rPr>
      </w:pPr>
    </w:p>
    <w:p w14:paraId="4926B787" w14:textId="77777777" w:rsidR="00770054" w:rsidRPr="001F0173" w:rsidRDefault="00770054" w:rsidP="00770054">
      <w:pPr>
        <w:pStyle w:val="BodyText"/>
        <w:rPr>
          <w:rFonts w:ascii="Sofia Sans" w:hAnsi="Sofia Sans"/>
          <w:sz w:val="20"/>
        </w:rPr>
      </w:pPr>
    </w:p>
    <w:p w14:paraId="6D5B9E91" w14:textId="77777777" w:rsidR="00770054" w:rsidRPr="001F0173" w:rsidRDefault="00770054" w:rsidP="00770054">
      <w:pPr>
        <w:pStyle w:val="BodyText"/>
        <w:rPr>
          <w:rFonts w:ascii="Sofia Sans" w:hAnsi="Sofia Sans"/>
          <w:sz w:val="20"/>
        </w:rPr>
      </w:pPr>
    </w:p>
    <w:p w14:paraId="6EDF096C" w14:textId="77777777" w:rsidR="00770054" w:rsidRPr="001F0173" w:rsidRDefault="00770054" w:rsidP="00770054">
      <w:pPr>
        <w:pStyle w:val="BodyText"/>
        <w:rPr>
          <w:rFonts w:ascii="Sofia Sans" w:hAnsi="Sofia Sans"/>
          <w:sz w:val="20"/>
        </w:rPr>
      </w:pPr>
    </w:p>
    <w:p w14:paraId="7D797209" w14:textId="77777777" w:rsidR="00770054" w:rsidRPr="001F0173" w:rsidRDefault="00770054" w:rsidP="00770054">
      <w:pPr>
        <w:pStyle w:val="BodyText"/>
        <w:rPr>
          <w:rFonts w:ascii="Sofia Sans" w:hAnsi="Sofia Sans"/>
          <w:sz w:val="20"/>
        </w:rPr>
      </w:pPr>
    </w:p>
    <w:p w14:paraId="3718C293" w14:textId="77777777" w:rsidR="00770054" w:rsidRPr="001F0173" w:rsidRDefault="00770054" w:rsidP="00770054">
      <w:pPr>
        <w:pStyle w:val="BodyText"/>
        <w:rPr>
          <w:rFonts w:ascii="Sofia Sans" w:hAnsi="Sofia Sans"/>
          <w:sz w:val="20"/>
        </w:rPr>
      </w:pPr>
    </w:p>
    <w:p w14:paraId="4BED4C41" w14:textId="77777777" w:rsidR="00770054" w:rsidRPr="001F0173" w:rsidRDefault="00770054" w:rsidP="00770054">
      <w:pPr>
        <w:pStyle w:val="BodyText"/>
        <w:rPr>
          <w:rFonts w:ascii="Sofia Sans" w:hAnsi="Sofia Sans"/>
          <w:sz w:val="20"/>
        </w:rPr>
      </w:pPr>
    </w:p>
    <w:p w14:paraId="6993450F" w14:textId="77777777" w:rsidR="00770054" w:rsidRPr="001F0173" w:rsidRDefault="00770054" w:rsidP="00770054">
      <w:pPr>
        <w:pStyle w:val="BodyText"/>
        <w:rPr>
          <w:rFonts w:ascii="Sofia Sans" w:hAnsi="Sofia Sans"/>
          <w:sz w:val="20"/>
        </w:rPr>
      </w:pPr>
    </w:p>
    <w:p w14:paraId="51CD3C6C" w14:textId="77777777" w:rsidR="00770054" w:rsidRPr="001F0173" w:rsidRDefault="00770054" w:rsidP="00770054">
      <w:pPr>
        <w:pStyle w:val="BodyText"/>
        <w:rPr>
          <w:rFonts w:ascii="Sofia Sans" w:hAnsi="Sofia Sans"/>
          <w:sz w:val="20"/>
        </w:rPr>
      </w:pPr>
    </w:p>
    <w:p w14:paraId="4993CB42" w14:textId="77777777" w:rsidR="00770054" w:rsidRPr="001F0173" w:rsidRDefault="00770054" w:rsidP="00770054">
      <w:pPr>
        <w:pStyle w:val="BodyText"/>
        <w:rPr>
          <w:rFonts w:ascii="Sofia Sans" w:hAnsi="Sofia Sans"/>
          <w:sz w:val="20"/>
        </w:rPr>
      </w:pPr>
    </w:p>
    <w:p w14:paraId="45E97C84" w14:textId="77777777" w:rsidR="00770054" w:rsidRPr="001F0173" w:rsidRDefault="00770054" w:rsidP="00770054">
      <w:pPr>
        <w:pStyle w:val="BodyText"/>
        <w:rPr>
          <w:rFonts w:ascii="Sofia Sans" w:hAnsi="Sofia Sans"/>
          <w:sz w:val="20"/>
        </w:rPr>
      </w:pPr>
    </w:p>
    <w:p w14:paraId="295AB01E" w14:textId="77777777" w:rsidR="00770054" w:rsidRPr="001F0173" w:rsidRDefault="00770054" w:rsidP="00770054">
      <w:pPr>
        <w:pStyle w:val="BodyText"/>
        <w:rPr>
          <w:rFonts w:ascii="Sofia Sans" w:hAnsi="Sofia Sans"/>
          <w:sz w:val="20"/>
        </w:rPr>
      </w:pPr>
    </w:p>
    <w:p w14:paraId="17233269" w14:textId="77777777" w:rsidR="00770054" w:rsidRPr="001F0173" w:rsidRDefault="00770054" w:rsidP="00770054">
      <w:pPr>
        <w:pStyle w:val="BodyText"/>
        <w:rPr>
          <w:rFonts w:ascii="Sofia Sans" w:hAnsi="Sofia Sans"/>
          <w:sz w:val="20"/>
        </w:rPr>
      </w:pPr>
    </w:p>
    <w:p w14:paraId="3C51B2DF" w14:textId="77777777" w:rsidR="00770054" w:rsidRPr="001F0173" w:rsidRDefault="00770054" w:rsidP="00770054">
      <w:pPr>
        <w:pStyle w:val="BodyText"/>
        <w:rPr>
          <w:rFonts w:ascii="Sofia Sans" w:hAnsi="Sofia Sans"/>
          <w:sz w:val="20"/>
        </w:rPr>
      </w:pPr>
    </w:p>
    <w:p w14:paraId="2547EEDA" w14:textId="7D110116" w:rsidR="00770054" w:rsidRPr="00503809" w:rsidRDefault="00770054" w:rsidP="00770054">
      <w:pPr>
        <w:pStyle w:val="BodyText"/>
        <w:jc w:val="center"/>
        <w:rPr>
          <w:rFonts w:ascii="Sofia Sans" w:hAnsi="Sofia Sans"/>
          <w:b/>
          <w:bCs/>
          <w:sz w:val="72"/>
          <w:szCs w:val="300"/>
          <w:lang w:val="bg-BG"/>
        </w:rPr>
      </w:pPr>
      <w:r w:rsidRPr="001F0173">
        <w:rPr>
          <w:rFonts w:ascii="Sofia Sans" w:hAnsi="Sofia Sans"/>
          <w:b/>
          <w:bCs/>
          <w:sz w:val="72"/>
          <w:szCs w:val="300"/>
          <w:lang w:val="bg-BG"/>
        </w:rPr>
        <w:t>Курсов</w:t>
      </w:r>
      <w:r w:rsidRPr="001F0173">
        <w:rPr>
          <w:rFonts w:ascii="Sofia Sans" w:hAnsi="Sofia Sans"/>
          <w:b/>
          <w:bCs/>
          <w:sz w:val="72"/>
          <w:szCs w:val="300"/>
          <w:lang w:val="bg-BG"/>
        </w:rPr>
        <w:t xml:space="preserve"> проект</w:t>
      </w:r>
      <w:ins w:id="0" w:author="Kristiyan Stoykov" w:date="2024-12-12T12:13:00Z">
        <w:r w:rsidR="00130908">
          <w:rPr>
            <w:rFonts w:ascii="Sofia Sans" w:hAnsi="Sofia Sans"/>
            <w:b/>
            <w:bCs/>
            <w:sz w:val="72"/>
            <w:szCs w:val="300"/>
            <w:lang w:val="bg-BG"/>
          </w:rPr>
          <w:t xml:space="preserve"> по</w:t>
        </w:r>
      </w:ins>
      <w:ins w:id="1" w:author="Kristiyan Stoykov" w:date="2024-12-12T12:14:00Z">
        <w:r w:rsidR="00130908">
          <w:rPr>
            <w:rFonts w:ascii="Sofia Sans" w:hAnsi="Sofia Sans"/>
            <w:b/>
            <w:bCs/>
            <w:sz w:val="72"/>
            <w:szCs w:val="300"/>
            <w:lang w:val="bg-BG"/>
          </w:rPr>
          <w:t xml:space="preserve"> Агент базирани технол</w:t>
        </w:r>
        <w:r w:rsidR="00AE4F3C">
          <w:rPr>
            <w:rFonts w:ascii="Sofia Sans" w:hAnsi="Sofia Sans"/>
            <w:b/>
            <w:bCs/>
            <w:sz w:val="72"/>
            <w:szCs w:val="300"/>
            <w:lang w:val="bg-BG"/>
          </w:rPr>
          <w:t>о</w:t>
        </w:r>
        <w:r w:rsidR="00130908">
          <w:rPr>
            <w:rFonts w:ascii="Sofia Sans" w:hAnsi="Sofia Sans"/>
            <w:b/>
            <w:bCs/>
            <w:sz w:val="72"/>
            <w:szCs w:val="300"/>
            <w:lang w:val="bg-BG"/>
          </w:rPr>
          <w:t>гии</w:t>
        </w:r>
      </w:ins>
    </w:p>
    <w:p w14:paraId="53A2F2DE" w14:textId="77777777" w:rsidR="00770054" w:rsidRPr="001F0173" w:rsidRDefault="00770054" w:rsidP="00770054">
      <w:pPr>
        <w:pStyle w:val="BodyText"/>
        <w:rPr>
          <w:rFonts w:ascii="Sofia Sans" w:hAnsi="Sofia Sans"/>
          <w:sz w:val="20"/>
        </w:rPr>
      </w:pPr>
    </w:p>
    <w:p w14:paraId="2D4C080A" w14:textId="03A101BC" w:rsidR="00770054" w:rsidRPr="001F0173" w:rsidRDefault="00770054" w:rsidP="00770054">
      <w:pPr>
        <w:pStyle w:val="BodyText"/>
        <w:jc w:val="center"/>
        <w:rPr>
          <w:rFonts w:ascii="Sofia Sans" w:hAnsi="Sofia Sans"/>
          <w:sz w:val="56"/>
          <w:szCs w:val="280"/>
          <w:lang w:val="bg-BG"/>
        </w:rPr>
      </w:pPr>
      <w:r w:rsidRPr="001F0173">
        <w:rPr>
          <w:rFonts w:ascii="Sofia Sans" w:hAnsi="Sofia Sans"/>
          <w:sz w:val="56"/>
          <w:szCs w:val="280"/>
        </w:rPr>
        <w:t>Market Simulation with agents</w:t>
      </w:r>
    </w:p>
    <w:p w14:paraId="58DD35DB" w14:textId="77777777" w:rsidR="00770054" w:rsidRPr="001F0173" w:rsidRDefault="00770054" w:rsidP="00770054">
      <w:pPr>
        <w:pStyle w:val="BodyText"/>
        <w:rPr>
          <w:rFonts w:ascii="Sofia Sans" w:hAnsi="Sofia Sans"/>
          <w:sz w:val="20"/>
        </w:rPr>
      </w:pPr>
    </w:p>
    <w:p w14:paraId="396804AD" w14:textId="77777777" w:rsidR="00770054" w:rsidRPr="001F0173" w:rsidRDefault="00770054" w:rsidP="00770054">
      <w:pPr>
        <w:pStyle w:val="BodyText"/>
        <w:rPr>
          <w:rFonts w:ascii="Sofia Sans" w:hAnsi="Sofia Sans"/>
          <w:sz w:val="20"/>
        </w:rPr>
      </w:pPr>
    </w:p>
    <w:p w14:paraId="66882CD3" w14:textId="77777777" w:rsidR="00770054" w:rsidRPr="001F0173" w:rsidRDefault="00770054" w:rsidP="00770054">
      <w:pPr>
        <w:pStyle w:val="BodyText"/>
        <w:rPr>
          <w:rFonts w:ascii="Sofia Sans" w:hAnsi="Sofia Sans"/>
          <w:sz w:val="20"/>
        </w:rPr>
      </w:pPr>
    </w:p>
    <w:p w14:paraId="112C7B8A" w14:textId="77777777" w:rsidR="00770054" w:rsidRPr="001F0173" w:rsidDel="006F26FA" w:rsidRDefault="00770054" w:rsidP="00770054">
      <w:pPr>
        <w:pStyle w:val="BodyText"/>
        <w:rPr>
          <w:del w:id="2" w:author="Kristiyan Stoykov" w:date="2024-12-12T12:14:00Z"/>
          <w:rFonts w:ascii="Sofia Sans" w:hAnsi="Sofia Sans"/>
          <w:sz w:val="20"/>
        </w:rPr>
      </w:pPr>
    </w:p>
    <w:p w14:paraId="728C0B49" w14:textId="77777777" w:rsidR="00770054" w:rsidRPr="001F0173" w:rsidDel="006F26FA" w:rsidRDefault="00770054" w:rsidP="00770054">
      <w:pPr>
        <w:pStyle w:val="BodyText"/>
        <w:rPr>
          <w:del w:id="3" w:author="Kristiyan Stoykov" w:date="2024-12-12T12:14:00Z"/>
          <w:rFonts w:ascii="Sofia Sans" w:hAnsi="Sofia Sans"/>
          <w:sz w:val="20"/>
        </w:rPr>
      </w:pPr>
    </w:p>
    <w:p w14:paraId="0199EB88" w14:textId="77777777" w:rsidR="00770054" w:rsidRPr="00066C07" w:rsidDel="006F26FA" w:rsidRDefault="00770054" w:rsidP="00770054">
      <w:pPr>
        <w:pStyle w:val="BodyText"/>
        <w:rPr>
          <w:del w:id="4" w:author="Kristiyan Stoykov" w:date="2024-12-12T12:14:00Z"/>
          <w:rFonts w:ascii="Sofia Sans" w:hAnsi="Sofia Sans"/>
          <w:sz w:val="20"/>
          <w:lang w:val="bg-BG"/>
          <w:rPrChange w:id="5" w:author="Kristiyan Stoykov" w:date="2024-12-12T12:13:00Z">
            <w:rPr>
              <w:del w:id="6" w:author="Kristiyan Stoykov" w:date="2024-12-12T12:14:00Z"/>
              <w:rFonts w:ascii="Sofia Sans" w:hAnsi="Sofia Sans"/>
              <w:sz w:val="20"/>
            </w:rPr>
          </w:rPrChange>
        </w:rPr>
      </w:pPr>
    </w:p>
    <w:p w14:paraId="08ED6533" w14:textId="77777777" w:rsidR="00770054" w:rsidRPr="001F0173" w:rsidRDefault="00770054" w:rsidP="00770054">
      <w:pPr>
        <w:pStyle w:val="BodyText"/>
        <w:rPr>
          <w:rFonts w:ascii="Sofia Sans" w:hAnsi="Sofia Sans"/>
          <w:sz w:val="20"/>
        </w:rPr>
      </w:pPr>
    </w:p>
    <w:p w14:paraId="16501020" w14:textId="77777777" w:rsidR="00770054" w:rsidRPr="001F0173" w:rsidRDefault="00770054" w:rsidP="00770054">
      <w:pPr>
        <w:pStyle w:val="BodyText"/>
        <w:tabs>
          <w:tab w:val="left" w:pos="7880"/>
          <w:tab w:val="right" w:pos="9140"/>
        </w:tabs>
        <w:rPr>
          <w:rFonts w:ascii="Sofia Sans" w:hAnsi="Sofia Sans"/>
          <w:sz w:val="20"/>
        </w:rPr>
      </w:pPr>
      <w:r w:rsidRPr="001F0173">
        <w:rPr>
          <w:rFonts w:ascii="Sofia Sans" w:hAnsi="Sofia Sans"/>
          <w:sz w:val="20"/>
        </w:rPr>
        <w:tab/>
      </w:r>
    </w:p>
    <w:p w14:paraId="18875C41" w14:textId="77777777" w:rsidR="00770054" w:rsidRPr="001F0173" w:rsidRDefault="00770054" w:rsidP="00770054">
      <w:pPr>
        <w:pStyle w:val="BodyText"/>
        <w:rPr>
          <w:rFonts w:ascii="Sofia Sans" w:hAnsi="Sofia Sans"/>
          <w:sz w:val="20"/>
        </w:rPr>
      </w:pPr>
    </w:p>
    <w:p w14:paraId="1BEAE36C" w14:textId="77777777" w:rsidR="00770054" w:rsidRPr="001F0173" w:rsidRDefault="00770054" w:rsidP="00770054">
      <w:pPr>
        <w:pStyle w:val="BodyText"/>
        <w:rPr>
          <w:rFonts w:ascii="Sofia Sans" w:hAnsi="Sofia Sans"/>
          <w:sz w:val="20"/>
        </w:rPr>
      </w:pPr>
    </w:p>
    <w:p w14:paraId="1D23721A" w14:textId="77777777" w:rsidR="00770054" w:rsidRPr="001F0173" w:rsidRDefault="00770054" w:rsidP="00770054">
      <w:pPr>
        <w:pStyle w:val="BodyText"/>
        <w:rPr>
          <w:rFonts w:ascii="Sofia Sans" w:hAnsi="Sofia Sans"/>
          <w:sz w:val="20"/>
        </w:rPr>
      </w:pPr>
    </w:p>
    <w:p w14:paraId="73DD12B1" w14:textId="77777777" w:rsidR="00770054" w:rsidRPr="001F0173" w:rsidRDefault="00770054" w:rsidP="00770054">
      <w:pPr>
        <w:pStyle w:val="BodyText"/>
        <w:rPr>
          <w:rFonts w:ascii="Sofia Sans" w:hAnsi="Sofia Sans"/>
          <w:sz w:val="20"/>
        </w:rPr>
      </w:pPr>
    </w:p>
    <w:p w14:paraId="0322FE30" w14:textId="77777777" w:rsidR="00770054" w:rsidRPr="001F0173" w:rsidRDefault="00770054" w:rsidP="00770054">
      <w:pPr>
        <w:pStyle w:val="BodyText"/>
        <w:rPr>
          <w:rFonts w:ascii="Sofia Sans" w:hAnsi="Sofia Sans"/>
          <w:sz w:val="20"/>
        </w:rPr>
      </w:pPr>
    </w:p>
    <w:p w14:paraId="707E2644" w14:textId="77777777" w:rsidR="00770054" w:rsidRPr="001F0173" w:rsidRDefault="00770054" w:rsidP="00770054">
      <w:pPr>
        <w:pStyle w:val="BodyText"/>
        <w:rPr>
          <w:rFonts w:ascii="Sofia Sans" w:hAnsi="Sofia Sans"/>
          <w:sz w:val="20"/>
        </w:rPr>
      </w:pPr>
    </w:p>
    <w:p w14:paraId="328EECB4" w14:textId="77777777" w:rsidR="00770054" w:rsidRPr="001F0173" w:rsidRDefault="00770054" w:rsidP="00770054">
      <w:pPr>
        <w:pStyle w:val="TOCHeading"/>
        <w:rPr>
          <w:rFonts w:ascii="Sofia Sans" w:eastAsiaTheme="minorHAnsi" w:hAnsi="Sofia Sans" w:cstheme="minorBidi"/>
          <w:color w:val="auto"/>
          <w:kern w:val="2"/>
          <w:sz w:val="22"/>
          <w:szCs w:val="22"/>
          <w14:ligatures w14:val="standardContextual"/>
        </w:rPr>
      </w:pPr>
    </w:p>
    <w:p w14:paraId="301B7275" w14:textId="77777777" w:rsidR="00770054" w:rsidRPr="001F0173" w:rsidRDefault="00770054" w:rsidP="00770054">
      <w:pPr>
        <w:rPr>
          <w:rFonts w:ascii="Sofia Sans" w:hAnsi="Sofia Sans"/>
        </w:rPr>
      </w:pPr>
    </w:p>
    <w:p w14:paraId="2802CDC5" w14:textId="77777777" w:rsidR="00770054" w:rsidRPr="001F0173" w:rsidRDefault="00770054" w:rsidP="00770054">
      <w:pPr>
        <w:rPr>
          <w:rFonts w:ascii="Sofia Sans" w:hAnsi="Sofia Sans"/>
        </w:rPr>
      </w:pPr>
    </w:p>
    <w:p w14:paraId="0E9CBB30" w14:textId="77777777" w:rsidR="00770054" w:rsidRPr="001F0173" w:rsidRDefault="00770054" w:rsidP="00770054">
      <w:pPr>
        <w:rPr>
          <w:rFonts w:ascii="Sofia Sans" w:hAnsi="Sofia Sans"/>
        </w:rPr>
      </w:pPr>
    </w:p>
    <w:p w14:paraId="1911ED2D" w14:textId="77777777" w:rsidR="00770054" w:rsidRPr="001F0173" w:rsidRDefault="00770054" w:rsidP="00770054">
      <w:pPr>
        <w:rPr>
          <w:rFonts w:ascii="Sofia Sans" w:hAnsi="Sofia Sans"/>
        </w:rPr>
      </w:pPr>
    </w:p>
    <w:p w14:paraId="5FC4868D" w14:textId="77777777" w:rsidR="00770054" w:rsidRPr="001F0173" w:rsidRDefault="00770054" w:rsidP="00770054">
      <w:pPr>
        <w:rPr>
          <w:rFonts w:ascii="Sofia Sans" w:hAnsi="Sofia Sans"/>
        </w:rPr>
      </w:pPr>
    </w:p>
    <w:p w14:paraId="2C7C3645" w14:textId="04679F21" w:rsidR="00770054" w:rsidRPr="001F0173" w:rsidRDefault="00770054">
      <w:pPr>
        <w:rPr>
          <w:rFonts w:ascii="Sofia Sans" w:eastAsia="Times New Roman" w:hAnsi="Sofia Sans" w:cstheme="majorBidi"/>
          <w:color w:val="2F5496" w:themeColor="accent1" w:themeShade="BF"/>
          <w:sz w:val="40"/>
          <w:szCs w:val="40"/>
          <w:lang w:eastAsia="bg-BG"/>
        </w:rPr>
      </w:pPr>
      <w:r w:rsidRPr="001F0173">
        <w:rPr>
          <w:rFonts w:ascii="Sofia Sans" w:hAnsi="Sofia Sans"/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5B495ED" wp14:editId="2BE888AE">
                <wp:simplePos x="0" y="0"/>
                <wp:positionH relativeFrom="column">
                  <wp:posOffset>5358130</wp:posOffset>
                </wp:positionH>
                <wp:positionV relativeFrom="paragraph">
                  <wp:posOffset>1134745</wp:posOffset>
                </wp:positionV>
                <wp:extent cx="1085850" cy="361950"/>
                <wp:effectExtent l="0" t="0" r="0" b="0"/>
                <wp:wrapNone/>
                <wp:docPr id="217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017B6A" w14:textId="78C89224" w:rsidR="00770054" w:rsidRPr="00770054" w:rsidRDefault="00770054" w:rsidP="00770054">
                            <w:pPr>
                              <w:rPr>
                                <w:rFonts w:ascii="Aptos" w:hAnsi="Aptos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Aptos" w:hAnsi="Aptos"/>
                                <w:sz w:val="28"/>
                                <w:szCs w:val="28"/>
                                <w:lang w:val="en-US"/>
                              </w:rPr>
                              <w:t>29</w:t>
                            </w:r>
                            <w:r w:rsidRPr="00AC5B48">
                              <w:rPr>
                                <w:rFonts w:ascii="Aptos" w:hAnsi="Aptos"/>
                                <w:sz w:val="28"/>
                                <w:szCs w:val="28"/>
                              </w:rPr>
                              <w:t>.1</w:t>
                            </w:r>
                            <w:r>
                              <w:rPr>
                                <w:rFonts w:ascii="Aptos" w:hAnsi="Aptos"/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  <w:r w:rsidRPr="00AC5B48">
                              <w:rPr>
                                <w:rFonts w:ascii="Aptos" w:hAnsi="Aptos"/>
                                <w:sz w:val="28"/>
                                <w:szCs w:val="28"/>
                              </w:rPr>
                              <w:t>.202</w:t>
                            </w:r>
                            <w:r>
                              <w:rPr>
                                <w:rFonts w:ascii="Aptos" w:hAnsi="Aptos"/>
                                <w:sz w:val="28"/>
                                <w:szCs w:val="28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B495ED" id="_x0000_t202" coordsize="21600,21600" o:spt="202" path="m,l,21600r21600,l21600,xe">
                <v:stroke joinstyle="miter"/>
                <v:path gradientshapeok="t" o:connecttype="rect"/>
              </v:shapetype>
              <v:shape id="Текстово поле 2" o:spid="_x0000_s1026" type="#_x0000_t202" style="position:absolute;margin-left:421.9pt;margin-top:89.35pt;width:85.5pt;height:28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" filled="f" stroked="f">
                <v:textbox>
                  <w:txbxContent>
                    <w:p w14:paraId="4B017B6A" w14:textId="78C89224" w:rsidR="00770054" w:rsidRPr="00770054" w:rsidRDefault="00770054" w:rsidP="00770054">
                      <w:pPr>
                        <w:rPr>
                          <w:rFonts w:ascii="Aptos" w:hAnsi="Aptos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Aptos" w:hAnsi="Aptos"/>
                          <w:sz w:val="28"/>
                          <w:szCs w:val="28"/>
                          <w:lang w:val="en-US"/>
                        </w:rPr>
                        <w:t>29</w:t>
                      </w:r>
                      <w:r w:rsidRPr="00AC5B48">
                        <w:rPr>
                          <w:rFonts w:ascii="Aptos" w:hAnsi="Aptos"/>
                          <w:sz w:val="28"/>
                          <w:szCs w:val="28"/>
                        </w:rPr>
                        <w:t>.1</w:t>
                      </w:r>
                      <w:r>
                        <w:rPr>
                          <w:rFonts w:ascii="Aptos" w:hAnsi="Aptos"/>
                          <w:sz w:val="28"/>
                          <w:szCs w:val="28"/>
                          <w:lang w:val="en-US"/>
                        </w:rPr>
                        <w:t>1</w:t>
                      </w:r>
                      <w:r w:rsidRPr="00AC5B48">
                        <w:rPr>
                          <w:rFonts w:ascii="Aptos" w:hAnsi="Aptos"/>
                          <w:sz w:val="28"/>
                          <w:szCs w:val="28"/>
                        </w:rPr>
                        <w:t>.202</w:t>
                      </w:r>
                      <w:r>
                        <w:rPr>
                          <w:rFonts w:ascii="Aptos" w:hAnsi="Aptos"/>
                          <w:sz w:val="28"/>
                          <w:szCs w:val="28"/>
                          <w:lang w:val="en-U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1F0173">
        <w:rPr>
          <w:rFonts w:ascii="Sofia Sans" w:hAnsi="Sofia Sans"/>
          <w:sz w:val="24"/>
          <w:szCs w:val="24"/>
        </w:rPr>
        <w:t>Изготвил: Кристиян Стойков</w:t>
      </w:r>
      <w:r w:rsidRPr="001F0173">
        <w:rPr>
          <w:rFonts w:ascii="Sofia Sans" w:hAnsi="Sofia Sans"/>
          <w:sz w:val="24"/>
          <w:szCs w:val="24"/>
        </w:rPr>
        <w:br/>
        <w:t>Специалност: КСИ</w:t>
      </w:r>
      <w:r w:rsidRPr="001F0173">
        <w:rPr>
          <w:rFonts w:ascii="Sofia Sans" w:hAnsi="Sofia Sans"/>
          <w:sz w:val="24"/>
          <w:szCs w:val="24"/>
        </w:rPr>
        <w:br/>
        <w:t>Фак. номер: 121221086</w:t>
      </w:r>
      <w:r w:rsidRPr="001F0173">
        <w:rPr>
          <w:rFonts w:ascii="Sofia Sans" w:hAnsi="Sofia Sans"/>
          <w:sz w:val="24"/>
          <w:szCs w:val="24"/>
        </w:rPr>
        <w:br/>
        <w:t>Група: 4</w:t>
      </w:r>
      <w:r w:rsidRPr="001F0173">
        <w:rPr>
          <w:rFonts w:ascii="Sofia Sans" w:hAnsi="Sofia Sans"/>
          <w:sz w:val="24"/>
          <w:szCs w:val="24"/>
          <w:lang w:val="en-US"/>
        </w:rPr>
        <w:t>5</w:t>
      </w:r>
      <w:r w:rsidRPr="001F0173">
        <w:rPr>
          <w:rFonts w:ascii="Sofia Sans" w:eastAsia="Times New Roman" w:hAnsi="Sofia Sans"/>
          <w:sz w:val="40"/>
          <w:szCs w:val="40"/>
          <w:lang w:eastAsia="bg-BG"/>
        </w:rPr>
        <w:br w:type="page"/>
      </w:r>
    </w:p>
    <w:p w14:paraId="5FD0600E" w14:textId="48C79A6D" w:rsidR="009B09EB" w:rsidRPr="001F0173" w:rsidRDefault="009B09EB" w:rsidP="009B09EB">
      <w:pPr>
        <w:pStyle w:val="Heading1"/>
        <w:spacing w:before="100" w:beforeAutospacing="1" w:after="100" w:afterAutospacing="1"/>
        <w:jc w:val="center"/>
        <w:rPr>
          <w:rFonts w:ascii="Sofia Sans" w:eastAsia="Times New Roman" w:hAnsi="Sofia Sans"/>
          <w:sz w:val="40"/>
          <w:szCs w:val="40"/>
          <w:lang w:eastAsia="bg-BG"/>
        </w:rPr>
      </w:pPr>
      <w:bookmarkStart w:id="7" w:name="_Toc184897776"/>
      <w:bookmarkStart w:id="8" w:name="_Toc184897824"/>
      <w:r w:rsidRPr="001F0173">
        <w:rPr>
          <w:rFonts w:ascii="Sofia Sans" w:eastAsia="Times New Roman" w:hAnsi="Sofia Sans"/>
          <w:sz w:val="40"/>
          <w:szCs w:val="40"/>
          <w:lang w:eastAsia="bg-BG"/>
        </w:rPr>
        <w:lastRenderedPageBreak/>
        <w:t xml:space="preserve">Документация за </w:t>
      </w:r>
      <w:proofErr w:type="spellStart"/>
      <w:r w:rsidRPr="001F0173">
        <w:rPr>
          <w:rFonts w:ascii="Sofia Sans" w:eastAsia="Times New Roman" w:hAnsi="Sofia Sans"/>
          <w:sz w:val="40"/>
          <w:szCs w:val="40"/>
          <w:lang w:eastAsia="bg-BG"/>
        </w:rPr>
        <w:t>Bank</w:t>
      </w:r>
      <w:proofErr w:type="spellEnd"/>
      <w:r w:rsidRPr="001F0173">
        <w:rPr>
          <w:rFonts w:ascii="Sofia Sans" w:eastAsia="Times New Roman" w:hAnsi="Sofia Sans"/>
          <w:sz w:val="40"/>
          <w:szCs w:val="40"/>
          <w:lang w:eastAsia="bg-BG"/>
        </w:rPr>
        <w:t xml:space="preserve"> </w:t>
      </w:r>
      <w:proofErr w:type="spellStart"/>
      <w:r w:rsidRPr="001F0173">
        <w:rPr>
          <w:rFonts w:ascii="Sofia Sans" w:eastAsia="Times New Roman" w:hAnsi="Sofia Sans"/>
          <w:sz w:val="40"/>
          <w:szCs w:val="40"/>
          <w:lang w:eastAsia="bg-BG"/>
        </w:rPr>
        <w:t>Reserves</w:t>
      </w:r>
      <w:bookmarkEnd w:id="7"/>
      <w:bookmarkEnd w:id="8"/>
      <w:proofErr w:type="spellEnd"/>
    </w:p>
    <w:sdt>
      <w:sdtPr>
        <w:id w:val="2823090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eastAsia="en-US"/>
        </w:rPr>
      </w:sdtEndPr>
      <w:sdtContent>
        <w:p w14:paraId="4E0A767E" w14:textId="263E90D5" w:rsidR="00EC6FE9" w:rsidRPr="0054101E" w:rsidRDefault="0054101E">
          <w:pPr>
            <w:pStyle w:val="TOCHeading"/>
          </w:pPr>
          <w:r>
            <w:t>Съдържание</w:t>
          </w:r>
        </w:p>
        <w:p w14:paraId="20879A12" w14:textId="54AAC027" w:rsidR="00EC6FE9" w:rsidRDefault="00EC6FE9" w:rsidP="00EC6FE9">
          <w:pPr>
            <w:pStyle w:val="TOC1"/>
            <w:tabs>
              <w:tab w:val="right" w:leader="dot" w:pos="9062"/>
            </w:tabs>
            <w:ind w:firstLine="220"/>
            <w:rPr>
              <w:rFonts w:eastAsiaTheme="minorEastAsia"/>
              <w:noProof/>
              <w:lang w:eastAsia="bg-BG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897824" w:history="1"/>
          <w:r w:rsidRPr="00587EF0">
            <w:rPr>
              <w:rStyle w:val="Hyperlink"/>
              <w:noProof/>
            </w:rPr>
            <w:fldChar w:fldCharType="begin"/>
          </w:r>
          <w:r w:rsidRPr="00587EF0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"_Toc184897825"</w:instrText>
          </w:r>
          <w:r w:rsidRPr="00587EF0">
            <w:rPr>
              <w:rStyle w:val="Hyperlink"/>
              <w:noProof/>
            </w:rPr>
            <w:instrText xml:space="preserve"> </w:instrText>
          </w:r>
          <w:r w:rsidRPr="00587EF0">
            <w:rPr>
              <w:rStyle w:val="Hyperlink"/>
              <w:noProof/>
            </w:rPr>
          </w:r>
          <w:r w:rsidRPr="00587EF0">
            <w:rPr>
              <w:rStyle w:val="Hyperlink"/>
              <w:noProof/>
            </w:rPr>
            <w:fldChar w:fldCharType="separate"/>
          </w:r>
          <w:r w:rsidRPr="00587EF0">
            <w:rPr>
              <w:rStyle w:val="Hyperlink"/>
              <w:rFonts w:ascii="Sofia Sans" w:hAnsi="Sofia Sans"/>
              <w:noProof/>
            </w:rPr>
            <w:t>1. Въведение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_Toc184897825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9" w:author="Kristiyan Stoykov" w:date="2024-12-12T12:15:00Z">
            <w:r w:rsidR="00D96E3A">
              <w:rPr>
                <w:noProof/>
                <w:webHidden/>
              </w:rPr>
              <w:t>3</w:t>
            </w:r>
          </w:ins>
          <w:del w:id="10" w:author="Kristiyan Stoykov" w:date="2024-12-12T12:14:00Z">
            <w:r w:rsidR="00B725BD" w:rsidDel="006F26FA">
              <w:rPr>
                <w:noProof/>
                <w:webHidden/>
              </w:rPr>
              <w:delText>3</w:delText>
            </w:r>
          </w:del>
          <w:r>
            <w:rPr>
              <w:noProof/>
              <w:webHidden/>
            </w:rPr>
            <w:fldChar w:fldCharType="end"/>
          </w:r>
          <w:r w:rsidRPr="00587EF0">
            <w:rPr>
              <w:rStyle w:val="Hyperlink"/>
              <w:noProof/>
            </w:rPr>
            <w:fldChar w:fldCharType="end"/>
          </w:r>
        </w:p>
        <w:p w14:paraId="0D2E6368" w14:textId="062C0DC2" w:rsidR="00EC6FE9" w:rsidRDefault="00EC6FE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r w:rsidRPr="00587EF0">
            <w:rPr>
              <w:rStyle w:val="Hyperlink"/>
              <w:noProof/>
            </w:rPr>
            <w:fldChar w:fldCharType="begin"/>
          </w:r>
          <w:r w:rsidRPr="00587EF0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"_Toc184897826"</w:instrText>
          </w:r>
          <w:r w:rsidRPr="00587EF0">
            <w:rPr>
              <w:rStyle w:val="Hyperlink"/>
              <w:noProof/>
            </w:rPr>
            <w:instrText xml:space="preserve"> </w:instrText>
          </w:r>
          <w:r w:rsidRPr="00587EF0">
            <w:rPr>
              <w:rStyle w:val="Hyperlink"/>
              <w:noProof/>
            </w:rPr>
          </w:r>
          <w:r w:rsidRPr="00587EF0">
            <w:rPr>
              <w:rStyle w:val="Hyperlink"/>
              <w:noProof/>
            </w:rPr>
            <w:fldChar w:fldCharType="separate"/>
          </w:r>
          <w:r w:rsidRPr="00587EF0">
            <w:rPr>
              <w:rStyle w:val="Hyperlink"/>
              <w:rFonts w:ascii="Sofia Sans" w:hAnsi="Sofia Sans"/>
              <w:noProof/>
            </w:rPr>
            <w:t>2. Техническо описание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_Toc184897826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1" w:author="Kristiyan Stoykov" w:date="2024-12-12T12:15:00Z">
            <w:r w:rsidR="00D96E3A">
              <w:rPr>
                <w:noProof/>
                <w:webHidden/>
              </w:rPr>
              <w:t>3</w:t>
            </w:r>
          </w:ins>
          <w:del w:id="12" w:author="Kristiyan Stoykov" w:date="2024-12-12T12:14:00Z">
            <w:r w:rsidR="00B725BD" w:rsidDel="006F26FA">
              <w:rPr>
                <w:noProof/>
                <w:webHidden/>
              </w:rPr>
              <w:delText>3</w:delText>
            </w:r>
          </w:del>
          <w:r>
            <w:rPr>
              <w:noProof/>
              <w:webHidden/>
            </w:rPr>
            <w:fldChar w:fldCharType="end"/>
          </w:r>
          <w:r w:rsidRPr="00587EF0">
            <w:rPr>
              <w:rStyle w:val="Hyperlink"/>
              <w:noProof/>
            </w:rPr>
            <w:fldChar w:fldCharType="end"/>
          </w:r>
        </w:p>
        <w:p w14:paraId="47A84F78" w14:textId="3BD9DEB0" w:rsidR="00EC6FE9" w:rsidRDefault="00EC6FE9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r w:rsidRPr="00587EF0">
            <w:rPr>
              <w:rStyle w:val="Hyperlink"/>
              <w:noProof/>
            </w:rPr>
            <w:fldChar w:fldCharType="begin"/>
          </w:r>
          <w:r w:rsidRPr="00587EF0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"_Toc184897827"</w:instrText>
          </w:r>
          <w:r w:rsidRPr="00587EF0">
            <w:rPr>
              <w:rStyle w:val="Hyperlink"/>
              <w:noProof/>
            </w:rPr>
            <w:instrText xml:space="preserve"> </w:instrText>
          </w:r>
          <w:r w:rsidRPr="00587EF0">
            <w:rPr>
              <w:rStyle w:val="Hyperlink"/>
              <w:noProof/>
            </w:rPr>
          </w:r>
          <w:r w:rsidRPr="00587EF0">
            <w:rPr>
              <w:rStyle w:val="Hyperlink"/>
              <w:noProof/>
            </w:rPr>
            <w:fldChar w:fldCharType="separate"/>
          </w:r>
          <w:r w:rsidRPr="00587EF0">
            <w:rPr>
              <w:rStyle w:val="Hyperlink"/>
              <w:rFonts w:ascii="Sofia Sans" w:hAnsi="Sofia Sans"/>
              <w:noProof/>
            </w:rPr>
            <w:t>Архитектура на системата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_Toc184897827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3" w:author="Kristiyan Stoykov" w:date="2024-12-12T12:15:00Z">
            <w:r w:rsidR="00D96E3A">
              <w:rPr>
                <w:noProof/>
                <w:webHidden/>
              </w:rPr>
              <w:t>3</w:t>
            </w:r>
          </w:ins>
          <w:del w:id="14" w:author="Kristiyan Stoykov" w:date="2024-12-12T12:14:00Z">
            <w:r w:rsidR="00B725BD" w:rsidDel="006F26FA">
              <w:rPr>
                <w:noProof/>
                <w:webHidden/>
              </w:rPr>
              <w:delText>3</w:delText>
            </w:r>
          </w:del>
          <w:r>
            <w:rPr>
              <w:noProof/>
              <w:webHidden/>
            </w:rPr>
            <w:fldChar w:fldCharType="end"/>
          </w:r>
          <w:r w:rsidRPr="00587EF0">
            <w:rPr>
              <w:rStyle w:val="Hyperlink"/>
              <w:noProof/>
            </w:rPr>
            <w:fldChar w:fldCharType="end"/>
          </w:r>
        </w:p>
        <w:p w14:paraId="1EFD7B66" w14:textId="4160234A" w:rsidR="00EC6FE9" w:rsidRDefault="00EC6FE9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r w:rsidRPr="00587EF0">
            <w:rPr>
              <w:rStyle w:val="Hyperlink"/>
              <w:noProof/>
            </w:rPr>
            <w:fldChar w:fldCharType="begin"/>
          </w:r>
          <w:r w:rsidRPr="00587EF0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"_Toc184897828"</w:instrText>
          </w:r>
          <w:r w:rsidRPr="00587EF0">
            <w:rPr>
              <w:rStyle w:val="Hyperlink"/>
              <w:noProof/>
            </w:rPr>
            <w:instrText xml:space="preserve"> </w:instrText>
          </w:r>
          <w:r w:rsidRPr="00587EF0">
            <w:rPr>
              <w:rStyle w:val="Hyperlink"/>
              <w:noProof/>
            </w:rPr>
          </w:r>
          <w:r w:rsidRPr="00587EF0">
            <w:rPr>
              <w:rStyle w:val="Hyperlink"/>
              <w:noProof/>
            </w:rPr>
            <w:fldChar w:fldCharType="separate"/>
          </w:r>
          <w:r w:rsidRPr="00587EF0">
            <w:rPr>
              <w:rStyle w:val="Hyperlink"/>
              <w:rFonts w:ascii="Sofia Sans" w:hAnsi="Sofia Sans"/>
              <w:noProof/>
            </w:rPr>
            <w:t>Описание на агентите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_Toc184897828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5" w:author="Kristiyan Stoykov" w:date="2024-12-12T12:15:00Z">
            <w:r w:rsidR="00D96E3A">
              <w:rPr>
                <w:noProof/>
                <w:webHidden/>
              </w:rPr>
              <w:t>3</w:t>
            </w:r>
          </w:ins>
          <w:del w:id="16" w:author="Kristiyan Stoykov" w:date="2024-12-12T12:14:00Z">
            <w:r w:rsidR="00B725BD" w:rsidDel="006F26FA">
              <w:rPr>
                <w:noProof/>
                <w:webHidden/>
              </w:rPr>
              <w:delText>3</w:delText>
            </w:r>
          </w:del>
          <w:r>
            <w:rPr>
              <w:noProof/>
              <w:webHidden/>
            </w:rPr>
            <w:fldChar w:fldCharType="end"/>
          </w:r>
          <w:r w:rsidRPr="00587EF0">
            <w:rPr>
              <w:rStyle w:val="Hyperlink"/>
              <w:noProof/>
            </w:rPr>
            <w:fldChar w:fldCharType="end"/>
          </w:r>
        </w:p>
        <w:p w14:paraId="7D73B27F" w14:textId="69017614" w:rsidR="00EC6FE9" w:rsidRDefault="00EC6FE9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r w:rsidRPr="00587EF0">
            <w:rPr>
              <w:rStyle w:val="Hyperlink"/>
              <w:noProof/>
            </w:rPr>
            <w:fldChar w:fldCharType="begin"/>
          </w:r>
          <w:r w:rsidRPr="00587EF0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"_Toc184897829"</w:instrText>
          </w:r>
          <w:r w:rsidRPr="00587EF0">
            <w:rPr>
              <w:rStyle w:val="Hyperlink"/>
              <w:noProof/>
            </w:rPr>
            <w:instrText xml:space="preserve"> </w:instrText>
          </w:r>
          <w:r w:rsidRPr="00587EF0">
            <w:rPr>
              <w:rStyle w:val="Hyperlink"/>
              <w:noProof/>
            </w:rPr>
          </w:r>
          <w:r w:rsidRPr="00587EF0">
            <w:rPr>
              <w:rStyle w:val="Hyperlink"/>
              <w:noProof/>
            </w:rPr>
            <w:fldChar w:fldCharType="separate"/>
          </w:r>
          <w:r w:rsidRPr="00587EF0">
            <w:rPr>
              <w:rStyle w:val="Hyperlink"/>
              <w:rFonts w:ascii="Sofia Sans" w:hAnsi="Sofia Sans"/>
              <w:noProof/>
            </w:rPr>
            <w:t>Описание на моделите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_Toc184897829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7" w:author="Kristiyan Stoykov" w:date="2024-12-12T12:15:00Z">
            <w:r w:rsidR="00D96E3A">
              <w:rPr>
                <w:noProof/>
                <w:webHidden/>
              </w:rPr>
              <w:t>3</w:t>
            </w:r>
          </w:ins>
          <w:del w:id="18" w:author="Kristiyan Stoykov" w:date="2024-12-12T12:14:00Z">
            <w:r w:rsidR="00B725BD" w:rsidDel="006F26FA">
              <w:rPr>
                <w:noProof/>
                <w:webHidden/>
              </w:rPr>
              <w:delText>3</w:delText>
            </w:r>
          </w:del>
          <w:r>
            <w:rPr>
              <w:noProof/>
              <w:webHidden/>
            </w:rPr>
            <w:fldChar w:fldCharType="end"/>
          </w:r>
          <w:r w:rsidRPr="00587EF0">
            <w:rPr>
              <w:rStyle w:val="Hyperlink"/>
              <w:noProof/>
            </w:rPr>
            <w:fldChar w:fldCharType="end"/>
          </w:r>
        </w:p>
        <w:p w14:paraId="5A93A60D" w14:textId="5E8807B9" w:rsidR="00EC6FE9" w:rsidRDefault="00EC6FE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r w:rsidRPr="00587EF0">
            <w:rPr>
              <w:rStyle w:val="Hyperlink"/>
              <w:noProof/>
            </w:rPr>
            <w:fldChar w:fldCharType="begin"/>
          </w:r>
          <w:r w:rsidRPr="00587EF0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"_Toc184897830"</w:instrText>
          </w:r>
          <w:r w:rsidRPr="00587EF0">
            <w:rPr>
              <w:rStyle w:val="Hyperlink"/>
              <w:noProof/>
            </w:rPr>
            <w:instrText xml:space="preserve"> </w:instrText>
          </w:r>
          <w:r w:rsidRPr="00587EF0">
            <w:rPr>
              <w:rStyle w:val="Hyperlink"/>
              <w:noProof/>
            </w:rPr>
          </w:r>
          <w:r w:rsidRPr="00587EF0">
            <w:rPr>
              <w:rStyle w:val="Hyperlink"/>
              <w:noProof/>
            </w:rPr>
            <w:fldChar w:fldCharType="separate"/>
          </w:r>
          <w:r w:rsidRPr="00587EF0">
            <w:rPr>
              <w:rStyle w:val="Hyperlink"/>
              <w:rFonts w:ascii="Sofia Sans" w:hAnsi="Sofia Sans"/>
              <w:noProof/>
            </w:rPr>
            <w:t>3. Имплементация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_Toc184897830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9" w:author="Kristiyan Stoykov" w:date="2024-12-12T12:15:00Z">
            <w:r w:rsidR="00D96E3A">
              <w:rPr>
                <w:noProof/>
                <w:webHidden/>
              </w:rPr>
              <w:t>5</w:t>
            </w:r>
          </w:ins>
          <w:del w:id="20" w:author="Kristiyan Stoykov" w:date="2024-12-12T12:14:00Z">
            <w:r w:rsidR="00B725BD" w:rsidDel="006F26FA">
              <w:rPr>
                <w:noProof/>
                <w:webHidden/>
              </w:rPr>
              <w:delText>5</w:delText>
            </w:r>
          </w:del>
          <w:r>
            <w:rPr>
              <w:noProof/>
              <w:webHidden/>
            </w:rPr>
            <w:fldChar w:fldCharType="end"/>
          </w:r>
          <w:r w:rsidRPr="00587EF0">
            <w:rPr>
              <w:rStyle w:val="Hyperlink"/>
              <w:noProof/>
            </w:rPr>
            <w:fldChar w:fldCharType="end"/>
          </w:r>
        </w:p>
        <w:p w14:paraId="6D561A8F" w14:textId="606AE370" w:rsidR="00EC6FE9" w:rsidRDefault="00EC6FE9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r w:rsidRPr="00587EF0">
            <w:rPr>
              <w:rStyle w:val="Hyperlink"/>
              <w:noProof/>
            </w:rPr>
            <w:fldChar w:fldCharType="begin"/>
          </w:r>
          <w:r w:rsidRPr="00587EF0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"_Toc184897831"</w:instrText>
          </w:r>
          <w:r w:rsidRPr="00587EF0">
            <w:rPr>
              <w:rStyle w:val="Hyperlink"/>
              <w:noProof/>
            </w:rPr>
            <w:instrText xml:space="preserve"> </w:instrText>
          </w:r>
          <w:r w:rsidRPr="00587EF0">
            <w:rPr>
              <w:rStyle w:val="Hyperlink"/>
              <w:noProof/>
            </w:rPr>
          </w:r>
          <w:r w:rsidRPr="00587EF0">
            <w:rPr>
              <w:rStyle w:val="Hyperlink"/>
              <w:noProof/>
            </w:rPr>
            <w:fldChar w:fldCharType="separate"/>
          </w:r>
          <w:r w:rsidRPr="00587EF0">
            <w:rPr>
              <w:rStyle w:val="Hyperlink"/>
              <w:rFonts w:ascii="Sofia Sans" w:hAnsi="Sofia Sans"/>
              <w:noProof/>
            </w:rPr>
            <w:t>Инициализация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_Toc184897831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1" w:author="Kristiyan Stoykov" w:date="2024-12-12T12:15:00Z">
            <w:r w:rsidR="00D96E3A">
              <w:rPr>
                <w:noProof/>
                <w:webHidden/>
              </w:rPr>
              <w:t>5</w:t>
            </w:r>
          </w:ins>
          <w:del w:id="22" w:author="Kristiyan Stoykov" w:date="2024-12-12T12:14:00Z">
            <w:r w:rsidR="00B725BD" w:rsidDel="006F26FA">
              <w:rPr>
                <w:noProof/>
                <w:webHidden/>
              </w:rPr>
              <w:delText>5</w:delText>
            </w:r>
          </w:del>
          <w:r>
            <w:rPr>
              <w:noProof/>
              <w:webHidden/>
            </w:rPr>
            <w:fldChar w:fldCharType="end"/>
          </w:r>
          <w:r w:rsidRPr="00587EF0">
            <w:rPr>
              <w:rStyle w:val="Hyperlink"/>
              <w:noProof/>
            </w:rPr>
            <w:fldChar w:fldCharType="end"/>
          </w:r>
        </w:p>
        <w:p w14:paraId="1B45D7FD" w14:textId="5ABB24EE" w:rsidR="00EC6FE9" w:rsidRDefault="00EC6FE9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r w:rsidRPr="00587EF0">
            <w:rPr>
              <w:rStyle w:val="Hyperlink"/>
              <w:noProof/>
            </w:rPr>
            <w:fldChar w:fldCharType="begin"/>
          </w:r>
          <w:r w:rsidRPr="00587EF0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"_Toc184897832"</w:instrText>
          </w:r>
          <w:r w:rsidRPr="00587EF0">
            <w:rPr>
              <w:rStyle w:val="Hyperlink"/>
              <w:noProof/>
            </w:rPr>
            <w:instrText xml:space="preserve"> </w:instrText>
          </w:r>
          <w:r w:rsidRPr="00587EF0">
            <w:rPr>
              <w:rStyle w:val="Hyperlink"/>
              <w:noProof/>
            </w:rPr>
          </w:r>
          <w:r w:rsidRPr="00587EF0">
            <w:rPr>
              <w:rStyle w:val="Hyperlink"/>
              <w:noProof/>
            </w:rPr>
            <w:fldChar w:fldCharType="separate"/>
          </w:r>
          <w:r w:rsidRPr="00587EF0">
            <w:rPr>
              <w:rStyle w:val="Hyperlink"/>
              <w:rFonts w:ascii="Sofia Sans" w:hAnsi="Sofia Sans"/>
              <w:noProof/>
            </w:rPr>
            <w:t>Ежедневни стъпки за симулация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_Toc184897832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3" w:author="Kristiyan Stoykov" w:date="2024-12-12T12:15:00Z">
            <w:r w:rsidR="00D96E3A">
              <w:rPr>
                <w:noProof/>
                <w:webHidden/>
              </w:rPr>
              <w:t>5</w:t>
            </w:r>
          </w:ins>
          <w:del w:id="24" w:author="Kristiyan Stoykov" w:date="2024-12-12T12:14:00Z">
            <w:r w:rsidR="00B725BD" w:rsidDel="006F26FA">
              <w:rPr>
                <w:noProof/>
                <w:webHidden/>
              </w:rPr>
              <w:delText>5</w:delText>
            </w:r>
          </w:del>
          <w:r>
            <w:rPr>
              <w:noProof/>
              <w:webHidden/>
            </w:rPr>
            <w:fldChar w:fldCharType="end"/>
          </w:r>
          <w:r w:rsidRPr="00587EF0">
            <w:rPr>
              <w:rStyle w:val="Hyperlink"/>
              <w:noProof/>
            </w:rPr>
            <w:fldChar w:fldCharType="end"/>
          </w:r>
        </w:p>
        <w:p w14:paraId="617BB816" w14:textId="74B37289" w:rsidR="00EC6FE9" w:rsidRDefault="00EC6FE9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r w:rsidRPr="00587EF0">
            <w:rPr>
              <w:rStyle w:val="Hyperlink"/>
              <w:noProof/>
            </w:rPr>
            <w:fldChar w:fldCharType="begin"/>
          </w:r>
          <w:r w:rsidRPr="00587EF0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"_Toc184897833"</w:instrText>
          </w:r>
          <w:r w:rsidRPr="00587EF0">
            <w:rPr>
              <w:rStyle w:val="Hyperlink"/>
              <w:noProof/>
            </w:rPr>
            <w:instrText xml:space="preserve"> </w:instrText>
          </w:r>
          <w:r w:rsidRPr="00587EF0">
            <w:rPr>
              <w:rStyle w:val="Hyperlink"/>
              <w:noProof/>
            </w:rPr>
          </w:r>
          <w:r w:rsidRPr="00587EF0">
            <w:rPr>
              <w:rStyle w:val="Hyperlink"/>
              <w:noProof/>
            </w:rPr>
            <w:fldChar w:fldCharType="separate"/>
          </w:r>
          <w:r w:rsidRPr="00587EF0">
            <w:rPr>
              <w:rStyle w:val="Hyperlink"/>
              <w:rFonts w:ascii="Sofia Sans" w:hAnsi="Sofia Sans"/>
              <w:noProof/>
            </w:rPr>
            <w:t>Регистриране на данни и визуализация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_Toc184897833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5" w:author="Kristiyan Stoykov" w:date="2024-12-12T12:15:00Z">
            <w:r w:rsidR="00D96E3A">
              <w:rPr>
                <w:noProof/>
                <w:webHidden/>
              </w:rPr>
              <w:t>5</w:t>
            </w:r>
          </w:ins>
          <w:del w:id="26" w:author="Kristiyan Stoykov" w:date="2024-12-12T12:14:00Z">
            <w:r w:rsidR="00B725BD" w:rsidDel="006F26FA">
              <w:rPr>
                <w:noProof/>
                <w:webHidden/>
              </w:rPr>
              <w:delText>5</w:delText>
            </w:r>
          </w:del>
          <w:r>
            <w:rPr>
              <w:noProof/>
              <w:webHidden/>
            </w:rPr>
            <w:fldChar w:fldCharType="end"/>
          </w:r>
          <w:r w:rsidRPr="00587EF0">
            <w:rPr>
              <w:rStyle w:val="Hyperlink"/>
              <w:noProof/>
            </w:rPr>
            <w:fldChar w:fldCharType="end"/>
          </w:r>
        </w:p>
        <w:p w14:paraId="62520027" w14:textId="17879117" w:rsidR="00EC6FE9" w:rsidRDefault="00EC6FE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r w:rsidRPr="00587EF0">
            <w:rPr>
              <w:rStyle w:val="Hyperlink"/>
              <w:noProof/>
            </w:rPr>
            <w:fldChar w:fldCharType="begin"/>
          </w:r>
          <w:r w:rsidRPr="00587EF0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"_Toc184897834"</w:instrText>
          </w:r>
          <w:r w:rsidRPr="00587EF0">
            <w:rPr>
              <w:rStyle w:val="Hyperlink"/>
              <w:noProof/>
            </w:rPr>
            <w:instrText xml:space="preserve"> </w:instrText>
          </w:r>
          <w:r w:rsidRPr="00587EF0">
            <w:rPr>
              <w:rStyle w:val="Hyperlink"/>
              <w:noProof/>
            </w:rPr>
          </w:r>
          <w:r w:rsidRPr="00587EF0">
            <w:rPr>
              <w:rStyle w:val="Hyperlink"/>
              <w:noProof/>
            </w:rPr>
            <w:fldChar w:fldCharType="separate"/>
          </w:r>
          <w:r w:rsidRPr="00587EF0">
            <w:rPr>
              <w:rStyle w:val="Hyperlink"/>
              <w:rFonts w:ascii="Sofia Sans" w:hAnsi="Sofia Sans"/>
              <w:noProof/>
            </w:rPr>
            <w:t>5. Заключение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_Toc184897834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7" w:author="Kristiyan Stoykov" w:date="2024-12-12T12:15:00Z">
            <w:r w:rsidR="00D96E3A">
              <w:rPr>
                <w:noProof/>
                <w:webHidden/>
              </w:rPr>
              <w:t>6</w:t>
            </w:r>
          </w:ins>
          <w:del w:id="28" w:author="Kristiyan Stoykov" w:date="2024-12-12T12:14:00Z">
            <w:r w:rsidR="00B725BD" w:rsidDel="006F26FA">
              <w:rPr>
                <w:noProof/>
                <w:webHidden/>
              </w:rPr>
              <w:delText>6</w:delText>
            </w:r>
          </w:del>
          <w:r>
            <w:rPr>
              <w:noProof/>
              <w:webHidden/>
            </w:rPr>
            <w:fldChar w:fldCharType="end"/>
          </w:r>
          <w:r w:rsidRPr="00587EF0">
            <w:rPr>
              <w:rStyle w:val="Hyperlink"/>
              <w:noProof/>
            </w:rPr>
            <w:fldChar w:fldCharType="end"/>
          </w:r>
        </w:p>
        <w:p w14:paraId="7EDCC20A" w14:textId="15D4D23B" w:rsidR="00EC6FE9" w:rsidRDefault="00EC6FE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r w:rsidRPr="00587EF0">
            <w:rPr>
              <w:rStyle w:val="Hyperlink"/>
              <w:noProof/>
            </w:rPr>
            <w:fldChar w:fldCharType="begin"/>
          </w:r>
          <w:r w:rsidRPr="00587EF0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"_Toc184897835"</w:instrText>
          </w:r>
          <w:r w:rsidRPr="00587EF0">
            <w:rPr>
              <w:rStyle w:val="Hyperlink"/>
              <w:noProof/>
            </w:rPr>
            <w:instrText xml:space="preserve"> </w:instrText>
          </w:r>
          <w:r w:rsidRPr="00587EF0">
            <w:rPr>
              <w:rStyle w:val="Hyperlink"/>
              <w:noProof/>
            </w:rPr>
          </w:r>
          <w:r w:rsidRPr="00587EF0">
            <w:rPr>
              <w:rStyle w:val="Hyperlink"/>
              <w:noProof/>
            </w:rPr>
            <w:fldChar w:fldCharType="separate"/>
          </w:r>
          <w:r w:rsidRPr="00587EF0">
            <w:rPr>
              <w:rStyle w:val="Hyperlink"/>
              <w:rFonts w:ascii="Sofia Sans" w:hAnsi="Sofia Sans"/>
              <w:noProof/>
            </w:rPr>
            <w:t>6. Използвана литература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_Toc184897835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9" w:author="Kristiyan Stoykov" w:date="2024-12-12T12:15:00Z">
            <w:r w:rsidR="00D96E3A">
              <w:rPr>
                <w:noProof/>
                <w:webHidden/>
              </w:rPr>
              <w:t>6</w:t>
            </w:r>
          </w:ins>
          <w:del w:id="30" w:author="Kristiyan Stoykov" w:date="2024-12-12T12:14:00Z">
            <w:r w:rsidR="00B725BD" w:rsidDel="006F26FA">
              <w:rPr>
                <w:noProof/>
                <w:webHidden/>
              </w:rPr>
              <w:delText>6</w:delText>
            </w:r>
          </w:del>
          <w:r>
            <w:rPr>
              <w:noProof/>
              <w:webHidden/>
            </w:rPr>
            <w:fldChar w:fldCharType="end"/>
          </w:r>
          <w:r w:rsidRPr="00587EF0">
            <w:rPr>
              <w:rStyle w:val="Hyperlink"/>
              <w:noProof/>
            </w:rPr>
            <w:fldChar w:fldCharType="end"/>
          </w:r>
        </w:p>
        <w:p w14:paraId="02709EF0" w14:textId="760CECB8" w:rsidR="00EC6FE9" w:rsidRDefault="00EC6FE9">
          <w:r>
            <w:rPr>
              <w:b/>
              <w:bCs/>
              <w:noProof/>
            </w:rPr>
            <w:fldChar w:fldCharType="end"/>
          </w:r>
        </w:p>
      </w:sdtContent>
    </w:sdt>
    <w:p w14:paraId="46D5EF5A" w14:textId="012F0C7A" w:rsidR="00EC6FE9" w:rsidRDefault="00EC6FE9"/>
    <w:p w14:paraId="2D6C3A54" w14:textId="741245EA" w:rsidR="007F0237" w:rsidRPr="001F0173" w:rsidRDefault="007F0237">
      <w:pPr>
        <w:rPr>
          <w:rFonts w:ascii="Sofia Sans" w:hAnsi="Sofia Sans"/>
          <w:lang w:eastAsia="bg-BG"/>
        </w:rPr>
      </w:pPr>
      <w:r w:rsidRPr="001F0173">
        <w:rPr>
          <w:rFonts w:ascii="Sofia Sans" w:hAnsi="Sofia Sans"/>
          <w:lang w:eastAsia="bg-BG"/>
        </w:rPr>
        <w:br w:type="page"/>
      </w:r>
    </w:p>
    <w:p w14:paraId="091C6CBE" w14:textId="7B886F37" w:rsidR="007F0237" w:rsidRPr="001F0173" w:rsidRDefault="009B09EB" w:rsidP="007F0237">
      <w:pPr>
        <w:pStyle w:val="Heading2"/>
        <w:rPr>
          <w:rStyle w:val="Strong"/>
          <w:rFonts w:ascii="Sofia Sans" w:hAnsi="Sofia Sans"/>
          <w:b/>
          <w:bCs/>
        </w:rPr>
      </w:pPr>
      <w:bookmarkStart w:id="31" w:name="_Toc184897777"/>
      <w:bookmarkStart w:id="32" w:name="_Toc184897825"/>
      <w:r w:rsidRPr="001F0173">
        <w:rPr>
          <w:rFonts w:ascii="Sofia Sans" w:hAnsi="Sofia Sans"/>
        </w:rPr>
        <w:lastRenderedPageBreak/>
        <w:t>1. Въведение</w:t>
      </w:r>
      <w:bookmarkEnd w:id="31"/>
      <w:bookmarkEnd w:id="32"/>
    </w:p>
    <w:p w14:paraId="2284674D" w14:textId="4C3CBC7E" w:rsidR="007F0237" w:rsidRPr="001F0173" w:rsidRDefault="007F0237" w:rsidP="001F0173">
      <w:pPr>
        <w:pStyle w:val="BodyText"/>
        <w:jc w:val="both"/>
        <w:rPr>
          <w:rStyle w:val="Strong"/>
          <w:rFonts w:ascii="Sofia Sans" w:hAnsi="Sofia Sans"/>
          <w:b w:val="0"/>
          <w:bCs w:val="0"/>
          <w:sz w:val="24"/>
          <w:szCs w:val="24"/>
          <w:lang w:val="bg-BG"/>
        </w:rPr>
      </w:pPr>
      <w:r w:rsidRPr="001F0173">
        <w:rPr>
          <w:rStyle w:val="Strong"/>
          <w:rFonts w:ascii="Sofia Sans" w:hAnsi="Sofia Sans"/>
          <w:b w:val="0"/>
          <w:bCs w:val="0"/>
          <w:sz w:val="24"/>
          <w:szCs w:val="24"/>
          <w:lang w:val="bg-BG"/>
        </w:rPr>
        <w:t>Пр</w:t>
      </w:r>
      <w:r w:rsidRPr="001F0173">
        <w:rPr>
          <w:rStyle w:val="Strong"/>
          <w:rFonts w:ascii="Sofia Sans" w:hAnsi="Sofia Sans"/>
          <w:b w:val="0"/>
          <w:bCs w:val="0"/>
          <w:sz w:val="24"/>
          <w:szCs w:val="24"/>
          <w:lang w:val="bg-BG"/>
        </w:rPr>
        <w:t>оект</w:t>
      </w:r>
      <w:r w:rsidRPr="001F0173">
        <w:rPr>
          <w:rStyle w:val="Strong"/>
          <w:rFonts w:ascii="Sofia Sans" w:hAnsi="Sofia Sans"/>
          <w:b w:val="0"/>
          <w:bCs w:val="0"/>
          <w:sz w:val="24"/>
          <w:szCs w:val="24"/>
          <w:lang w:val="bg-BG"/>
        </w:rPr>
        <w:t xml:space="preserve">ът </w:t>
      </w:r>
      <w:r w:rsidRPr="001F0173">
        <w:rPr>
          <w:rStyle w:val="Strong"/>
          <w:rFonts w:ascii="Sofia Sans" w:hAnsi="Sofia Sans"/>
          <w:b w:val="0"/>
          <w:bCs w:val="0"/>
          <w:sz w:val="24"/>
          <w:szCs w:val="24"/>
          <w:lang w:val="bg-BG"/>
        </w:rPr>
        <w:t xml:space="preserve">е симулация на пазарна среда, предназначена да изследва динамичните взаимодействия между различни агенти. Симулацията включва два основни типа агенти: </w:t>
      </w:r>
      <w:proofErr w:type="spellStart"/>
      <w:r w:rsidRPr="001F0173">
        <w:rPr>
          <w:rStyle w:val="Strong"/>
          <w:rFonts w:ascii="Sofia Sans" w:hAnsi="Sofia Sans"/>
          <w:b w:val="0"/>
          <w:bCs w:val="0"/>
          <w:sz w:val="24"/>
          <w:szCs w:val="24"/>
          <w:lang w:val="bg-BG"/>
        </w:rPr>
        <w:t>ShopAgents</w:t>
      </w:r>
      <w:proofErr w:type="spellEnd"/>
      <w:r w:rsidRPr="001F0173">
        <w:rPr>
          <w:rStyle w:val="Strong"/>
          <w:rFonts w:ascii="Sofia Sans" w:hAnsi="Sofia Sans"/>
          <w:b w:val="0"/>
          <w:bCs w:val="0"/>
          <w:sz w:val="24"/>
          <w:szCs w:val="24"/>
          <w:lang w:val="bg-BG"/>
        </w:rPr>
        <w:t xml:space="preserve"> и </w:t>
      </w:r>
      <w:proofErr w:type="spellStart"/>
      <w:r w:rsidRPr="001F0173">
        <w:rPr>
          <w:rStyle w:val="Strong"/>
          <w:rFonts w:ascii="Sofia Sans" w:hAnsi="Sofia Sans"/>
          <w:b w:val="0"/>
          <w:bCs w:val="0"/>
          <w:sz w:val="24"/>
          <w:szCs w:val="24"/>
          <w:lang w:val="bg-BG"/>
        </w:rPr>
        <w:t>ClientAgent</w:t>
      </w:r>
      <w:proofErr w:type="spellEnd"/>
      <w:r w:rsidRPr="001F0173">
        <w:rPr>
          <w:rStyle w:val="Strong"/>
          <w:rFonts w:ascii="Sofia Sans" w:hAnsi="Sofia Sans"/>
          <w:b w:val="0"/>
          <w:bCs w:val="0"/>
          <w:sz w:val="24"/>
          <w:szCs w:val="24"/>
          <w:lang w:val="bg-BG"/>
        </w:rPr>
        <w:t>.</w:t>
      </w:r>
    </w:p>
    <w:p w14:paraId="4C7BCA3E" w14:textId="77777777" w:rsidR="007F0237" w:rsidRPr="001F0173" w:rsidRDefault="007F0237" w:rsidP="007F0237">
      <w:pPr>
        <w:pStyle w:val="BodyText"/>
        <w:rPr>
          <w:rStyle w:val="Strong"/>
          <w:rFonts w:ascii="Sofia Sans" w:hAnsi="Sofia Sans"/>
          <w:b w:val="0"/>
          <w:bCs w:val="0"/>
          <w:sz w:val="24"/>
          <w:szCs w:val="24"/>
          <w:lang w:val="bg-BG"/>
        </w:rPr>
      </w:pPr>
    </w:p>
    <w:p w14:paraId="212E610C" w14:textId="0BCD3D2B" w:rsidR="009B09EB" w:rsidRPr="001F0173" w:rsidRDefault="009B09EB" w:rsidP="00CB5CC9">
      <w:pPr>
        <w:pStyle w:val="Heading2"/>
        <w:rPr>
          <w:rFonts w:ascii="Sofia Sans" w:hAnsi="Sofia Sans"/>
        </w:rPr>
      </w:pPr>
      <w:bookmarkStart w:id="33" w:name="_Toc184897778"/>
      <w:bookmarkStart w:id="34" w:name="_Toc184897826"/>
      <w:r w:rsidRPr="001F0173">
        <w:rPr>
          <w:rStyle w:val="Strong"/>
          <w:rFonts w:ascii="Sofia Sans" w:hAnsi="Sofia Sans"/>
          <w:b/>
          <w:bCs/>
        </w:rPr>
        <w:t>2. Техническо описание</w:t>
      </w:r>
      <w:bookmarkEnd w:id="33"/>
      <w:bookmarkEnd w:id="34"/>
    </w:p>
    <w:p w14:paraId="5D0D4175" w14:textId="77777777" w:rsidR="007F0237" w:rsidRPr="001F0173" w:rsidRDefault="007F0237" w:rsidP="00CB5CC9">
      <w:pPr>
        <w:pStyle w:val="Heading3"/>
        <w:rPr>
          <w:rFonts w:ascii="Sofia Sans" w:hAnsi="Sofia Sans"/>
          <w:sz w:val="32"/>
          <w:szCs w:val="32"/>
        </w:rPr>
      </w:pPr>
      <w:bookmarkStart w:id="35" w:name="_Toc184897779"/>
      <w:bookmarkStart w:id="36" w:name="_Toc184897827"/>
      <w:r w:rsidRPr="001F0173">
        <w:rPr>
          <w:rFonts w:ascii="Sofia Sans" w:hAnsi="Sofia Sans"/>
          <w:sz w:val="32"/>
          <w:szCs w:val="32"/>
        </w:rPr>
        <w:t>Архитектура на системата</w:t>
      </w:r>
      <w:bookmarkEnd w:id="35"/>
      <w:bookmarkEnd w:id="36"/>
    </w:p>
    <w:p w14:paraId="60950749" w14:textId="4281A2BC" w:rsidR="007F0237" w:rsidRPr="001F0173" w:rsidRDefault="007F0237" w:rsidP="001F0173">
      <w:pPr>
        <w:pStyle w:val="BodyText"/>
        <w:jc w:val="both"/>
        <w:rPr>
          <w:rFonts w:ascii="Sofia Sans" w:hAnsi="Sofia Sans"/>
          <w:sz w:val="24"/>
          <w:szCs w:val="24"/>
          <w:lang w:val="bg-BG"/>
        </w:rPr>
      </w:pPr>
      <w:r w:rsidRPr="001F0173">
        <w:rPr>
          <w:rFonts w:ascii="Sofia Sans" w:hAnsi="Sofia Sans"/>
          <w:sz w:val="24"/>
          <w:szCs w:val="24"/>
          <w:lang w:val="bg-BG"/>
        </w:rPr>
        <w:t xml:space="preserve">Проектът е изграден с помощта на </w:t>
      </w:r>
      <w:proofErr w:type="spellStart"/>
      <w:r w:rsidRPr="001F0173">
        <w:rPr>
          <w:rFonts w:ascii="Sofia Sans" w:hAnsi="Sofia Sans"/>
          <w:sz w:val="24"/>
          <w:szCs w:val="24"/>
          <w:lang w:val="bg-BG"/>
        </w:rPr>
        <w:t>Mesa</w:t>
      </w:r>
      <w:proofErr w:type="spellEnd"/>
      <w:r w:rsidRPr="001F0173">
        <w:rPr>
          <w:rFonts w:ascii="Sofia Sans" w:hAnsi="Sofia Sans"/>
          <w:sz w:val="24"/>
          <w:szCs w:val="24"/>
          <w:lang w:val="bg-BG"/>
        </w:rPr>
        <w:t xml:space="preserve">. Основната архитектура се състои от </w:t>
      </w:r>
      <w:proofErr w:type="spellStart"/>
      <w:r w:rsidRPr="001F0173">
        <w:rPr>
          <w:rFonts w:ascii="Sofia Sans" w:hAnsi="Sofia Sans"/>
          <w:sz w:val="24"/>
          <w:szCs w:val="24"/>
          <w:lang w:val="bg-BG"/>
        </w:rPr>
        <w:t>MarketSimulationModel</w:t>
      </w:r>
      <w:proofErr w:type="spellEnd"/>
      <w:r w:rsidRPr="001F0173">
        <w:rPr>
          <w:rFonts w:ascii="Sofia Sans" w:hAnsi="Sofia Sans"/>
          <w:sz w:val="24"/>
          <w:szCs w:val="24"/>
          <w:lang w:val="bg-BG"/>
        </w:rPr>
        <w:t xml:space="preserve">, който управлява взаимодействието между агентите и тяхната среда. </w:t>
      </w:r>
      <w:r w:rsidR="00576CD3" w:rsidRPr="001F0173">
        <w:rPr>
          <w:rFonts w:ascii="Sofia Sans" w:hAnsi="Sofia Sans"/>
          <w:sz w:val="24"/>
          <w:szCs w:val="24"/>
          <w:lang w:val="bg-BG"/>
        </w:rPr>
        <w:t>Грид</w:t>
      </w:r>
      <w:r w:rsidRPr="001F0173">
        <w:rPr>
          <w:rFonts w:ascii="Sofia Sans" w:hAnsi="Sofia Sans"/>
          <w:sz w:val="24"/>
          <w:szCs w:val="24"/>
          <w:lang w:val="bg-BG"/>
        </w:rPr>
        <w:t xml:space="preserve"> структура представлява пространството за симулация, което позволява на агентите да заемат</w:t>
      </w:r>
      <w:r w:rsidR="00576CD3" w:rsidRPr="001F0173">
        <w:rPr>
          <w:rFonts w:ascii="Sofia Sans" w:hAnsi="Sofia Sans"/>
          <w:sz w:val="24"/>
          <w:szCs w:val="24"/>
          <w:lang w:val="bg-BG"/>
        </w:rPr>
        <w:t xml:space="preserve"> място</w:t>
      </w:r>
      <w:r w:rsidRPr="001F0173">
        <w:rPr>
          <w:rFonts w:ascii="Sofia Sans" w:hAnsi="Sofia Sans"/>
          <w:sz w:val="24"/>
          <w:szCs w:val="24"/>
          <w:lang w:val="bg-BG"/>
        </w:rPr>
        <w:t xml:space="preserve"> и взаимодействат в отделни клетки. </w:t>
      </w:r>
      <w:r w:rsidR="00576CD3" w:rsidRPr="001F0173">
        <w:rPr>
          <w:rFonts w:ascii="Sofia Sans" w:hAnsi="Sofia Sans"/>
          <w:sz w:val="24"/>
          <w:szCs w:val="24"/>
          <w:lang w:val="bg-BG"/>
        </w:rPr>
        <w:t>Агентите се стартират</w:t>
      </w:r>
      <w:r w:rsidRPr="001F0173">
        <w:rPr>
          <w:rFonts w:ascii="Sofia Sans" w:hAnsi="Sofia Sans"/>
          <w:sz w:val="24"/>
          <w:szCs w:val="24"/>
          <w:lang w:val="bg-BG"/>
        </w:rPr>
        <w:t xml:space="preserve"> чрез </w:t>
      </w:r>
      <w:proofErr w:type="spellStart"/>
      <w:r w:rsidRPr="001F0173">
        <w:rPr>
          <w:rFonts w:ascii="Sofia Sans" w:hAnsi="Sofia Sans"/>
          <w:sz w:val="24"/>
          <w:szCs w:val="24"/>
          <w:lang w:val="bg-BG"/>
        </w:rPr>
        <w:t>RandomActivation</w:t>
      </w:r>
      <w:proofErr w:type="spellEnd"/>
      <w:r w:rsidRPr="001F0173">
        <w:rPr>
          <w:rFonts w:ascii="Sofia Sans" w:hAnsi="Sofia Sans"/>
          <w:sz w:val="24"/>
          <w:szCs w:val="24"/>
          <w:lang w:val="bg-BG"/>
        </w:rPr>
        <w:t xml:space="preserve">, осигуряващ </w:t>
      </w:r>
      <w:r w:rsidR="00576CD3" w:rsidRPr="001F0173">
        <w:rPr>
          <w:rFonts w:ascii="Sofia Sans" w:hAnsi="Sofia Sans"/>
          <w:sz w:val="24"/>
          <w:szCs w:val="24"/>
          <w:lang w:val="bg-BG"/>
        </w:rPr>
        <w:t xml:space="preserve">променлива </w:t>
      </w:r>
      <w:r w:rsidRPr="001F0173">
        <w:rPr>
          <w:rFonts w:ascii="Sofia Sans" w:hAnsi="Sofia Sans"/>
          <w:sz w:val="24"/>
          <w:szCs w:val="24"/>
          <w:lang w:val="bg-BG"/>
        </w:rPr>
        <w:t xml:space="preserve"> последователност от действия на агента по време на всяка стъпка на симулация. Моделът регистрира дейности и статистики, което позволява анализ и визуализация на динамиката на пазара.</w:t>
      </w:r>
    </w:p>
    <w:p w14:paraId="504556EE" w14:textId="77777777" w:rsidR="007F0237" w:rsidRPr="001F0173" w:rsidRDefault="007F0237" w:rsidP="007F0237">
      <w:pPr>
        <w:pStyle w:val="BodyText"/>
        <w:rPr>
          <w:rFonts w:ascii="Sofia Sans" w:hAnsi="Sofia Sans"/>
          <w:sz w:val="24"/>
          <w:szCs w:val="24"/>
          <w:lang w:val="bg-BG"/>
        </w:rPr>
      </w:pPr>
    </w:p>
    <w:p w14:paraId="0F24D962" w14:textId="78DCC085" w:rsidR="007F0237" w:rsidRPr="008E0D41" w:rsidRDefault="007F0237" w:rsidP="00CB5CC9">
      <w:pPr>
        <w:pStyle w:val="Heading3"/>
        <w:rPr>
          <w:rFonts w:ascii="Sofia Sans" w:hAnsi="Sofia Sans"/>
          <w:sz w:val="32"/>
          <w:szCs w:val="32"/>
        </w:rPr>
      </w:pPr>
      <w:bookmarkStart w:id="37" w:name="_Toc184897780"/>
      <w:bookmarkStart w:id="38" w:name="_Toc184897828"/>
      <w:r w:rsidRPr="008E0D41">
        <w:rPr>
          <w:rFonts w:ascii="Sofia Sans" w:hAnsi="Sofia Sans"/>
          <w:sz w:val="32"/>
          <w:szCs w:val="32"/>
        </w:rPr>
        <w:t>Описание на агент</w:t>
      </w:r>
      <w:r w:rsidR="00576CD3" w:rsidRPr="008E0D41">
        <w:rPr>
          <w:rFonts w:ascii="Sofia Sans" w:hAnsi="Sofia Sans"/>
          <w:sz w:val="32"/>
          <w:szCs w:val="32"/>
        </w:rPr>
        <w:t>ите</w:t>
      </w:r>
      <w:bookmarkEnd w:id="37"/>
      <w:bookmarkEnd w:id="38"/>
    </w:p>
    <w:p w14:paraId="024E5AA9" w14:textId="3CBBB6CB" w:rsidR="007F0237" w:rsidRPr="001F0173" w:rsidRDefault="007F0237" w:rsidP="00CB5CC9">
      <w:pPr>
        <w:pStyle w:val="Heading4"/>
        <w:rPr>
          <w:rFonts w:ascii="Sofia Sans" w:hAnsi="Sofia Sans"/>
          <w:sz w:val="27"/>
          <w:szCs w:val="27"/>
        </w:rPr>
      </w:pPr>
      <w:proofErr w:type="spellStart"/>
      <w:r w:rsidRPr="001F0173">
        <w:rPr>
          <w:rFonts w:ascii="Sofia Sans" w:hAnsi="Sofia Sans"/>
          <w:sz w:val="24"/>
          <w:szCs w:val="24"/>
        </w:rPr>
        <w:t>ShopAgent</w:t>
      </w:r>
      <w:proofErr w:type="spellEnd"/>
    </w:p>
    <w:p w14:paraId="12F8AD8F" w14:textId="295524FF" w:rsidR="007F0237" w:rsidRPr="001F0173" w:rsidRDefault="007F0237" w:rsidP="001F0173">
      <w:pPr>
        <w:pStyle w:val="BodyText"/>
        <w:numPr>
          <w:ilvl w:val="0"/>
          <w:numId w:val="10"/>
        </w:numPr>
        <w:jc w:val="both"/>
        <w:rPr>
          <w:rFonts w:ascii="Sofia Sans" w:hAnsi="Sofia Sans"/>
          <w:sz w:val="24"/>
          <w:szCs w:val="24"/>
          <w:lang w:val="bg-BG"/>
        </w:rPr>
      </w:pPr>
      <w:r w:rsidRPr="001F0173">
        <w:rPr>
          <w:rFonts w:ascii="Sofia Sans" w:hAnsi="Sofia Sans"/>
          <w:b/>
          <w:bCs/>
          <w:sz w:val="24"/>
          <w:szCs w:val="24"/>
          <w:lang w:val="bg-BG"/>
        </w:rPr>
        <w:t>Роля:</w:t>
      </w:r>
      <w:r w:rsidRPr="001F0173">
        <w:rPr>
          <w:rFonts w:ascii="Sofia Sans" w:hAnsi="Sofia Sans"/>
          <w:sz w:val="24"/>
          <w:szCs w:val="24"/>
          <w:lang w:val="bg-BG"/>
        </w:rPr>
        <w:t xml:space="preserve"> Представлява магазин, ко</w:t>
      </w:r>
      <w:r w:rsidR="00576CD3" w:rsidRPr="001F0173">
        <w:rPr>
          <w:rFonts w:ascii="Sofia Sans" w:hAnsi="Sofia Sans"/>
          <w:sz w:val="24"/>
          <w:szCs w:val="24"/>
          <w:lang w:val="bg-BG"/>
        </w:rPr>
        <w:t>й</w:t>
      </w:r>
      <w:r w:rsidRPr="001F0173">
        <w:rPr>
          <w:rFonts w:ascii="Sofia Sans" w:hAnsi="Sofia Sans"/>
          <w:sz w:val="24"/>
          <w:szCs w:val="24"/>
          <w:lang w:val="bg-BG"/>
        </w:rPr>
        <w:t>то продава продукти на клиенти.</w:t>
      </w:r>
    </w:p>
    <w:p w14:paraId="69270836" w14:textId="47095D86" w:rsidR="007F0237" w:rsidRPr="001F0173" w:rsidRDefault="007F0237" w:rsidP="001F0173">
      <w:pPr>
        <w:pStyle w:val="BodyText"/>
        <w:numPr>
          <w:ilvl w:val="0"/>
          <w:numId w:val="10"/>
        </w:numPr>
        <w:jc w:val="both"/>
        <w:rPr>
          <w:rFonts w:ascii="Sofia Sans" w:hAnsi="Sofia Sans"/>
          <w:sz w:val="24"/>
          <w:szCs w:val="24"/>
          <w:lang w:val="bg-BG"/>
        </w:rPr>
      </w:pPr>
      <w:r w:rsidRPr="001F0173">
        <w:rPr>
          <w:rFonts w:ascii="Sofia Sans" w:hAnsi="Sofia Sans"/>
          <w:b/>
          <w:bCs/>
          <w:sz w:val="24"/>
          <w:szCs w:val="24"/>
          <w:lang w:val="bg-BG"/>
        </w:rPr>
        <w:t>Атрибути:</w:t>
      </w:r>
      <w:r w:rsidRPr="001F0173">
        <w:rPr>
          <w:rFonts w:ascii="Sofia Sans" w:hAnsi="Sofia Sans"/>
          <w:sz w:val="24"/>
          <w:szCs w:val="24"/>
          <w:lang w:val="bg-BG"/>
        </w:rPr>
        <w:t xml:space="preserve"> Всеки магазин управлява инвентар от продукти, баланс на средства и оценка за репутация, получена от мнения</w:t>
      </w:r>
      <w:r w:rsidR="00576CD3" w:rsidRPr="001F0173">
        <w:rPr>
          <w:rFonts w:ascii="Sofia Sans" w:hAnsi="Sofia Sans"/>
          <w:sz w:val="24"/>
          <w:szCs w:val="24"/>
          <w:lang w:val="bg-BG"/>
        </w:rPr>
        <w:t>та</w:t>
      </w:r>
      <w:r w:rsidRPr="001F0173">
        <w:rPr>
          <w:rFonts w:ascii="Sofia Sans" w:hAnsi="Sofia Sans"/>
          <w:sz w:val="24"/>
          <w:szCs w:val="24"/>
          <w:lang w:val="bg-BG"/>
        </w:rPr>
        <w:t xml:space="preserve"> на клиенти</w:t>
      </w:r>
      <w:r w:rsidR="00576CD3" w:rsidRPr="001F0173">
        <w:rPr>
          <w:rFonts w:ascii="Sofia Sans" w:hAnsi="Sofia Sans"/>
          <w:sz w:val="24"/>
          <w:szCs w:val="24"/>
          <w:lang w:val="bg-BG"/>
        </w:rPr>
        <w:t>те</w:t>
      </w:r>
      <w:r w:rsidRPr="001F0173">
        <w:rPr>
          <w:rFonts w:ascii="Sofia Sans" w:hAnsi="Sofia Sans"/>
          <w:sz w:val="24"/>
          <w:szCs w:val="24"/>
          <w:lang w:val="bg-BG"/>
        </w:rPr>
        <w:t>.</w:t>
      </w:r>
    </w:p>
    <w:p w14:paraId="1972F87B" w14:textId="6E9729CE" w:rsidR="007F0237" w:rsidRPr="001F0173" w:rsidRDefault="007F0237" w:rsidP="001F0173">
      <w:pPr>
        <w:pStyle w:val="BodyText"/>
        <w:numPr>
          <w:ilvl w:val="0"/>
          <w:numId w:val="10"/>
        </w:numPr>
        <w:jc w:val="both"/>
        <w:rPr>
          <w:rFonts w:ascii="Sofia Sans" w:hAnsi="Sofia Sans"/>
          <w:sz w:val="24"/>
          <w:szCs w:val="24"/>
          <w:lang w:val="bg-BG"/>
        </w:rPr>
      </w:pPr>
      <w:r w:rsidRPr="001F0173">
        <w:rPr>
          <w:rFonts w:ascii="Sofia Sans" w:hAnsi="Sofia Sans"/>
          <w:b/>
          <w:bCs/>
          <w:sz w:val="24"/>
          <w:szCs w:val="24"/>
          <w:lang w:val="bg-BG"/>
        </w:rPr>
        <w:t>Поведение:</w:t>
      </w:r>
      <w:r w:rsidRPr="001F0173">
        <w:rPr>
          <w:rFonts w:ascii="Sofia Sans" w:hAnsi="Sofia Sans"/>
          <w:sz w:val="24"/>
          <w:szCs w:val="24"/>
          <w:lang w:val="bg-BG"/>
        </w:rPr>
        <w:t xml:space="preserve"> Магазините динамично презареждат инвентара, коригират цените на продуктите въз основа на </w:t>
      </w:r>
      <w:r w:rsidR="00576CD3" w:rsidRPr="001F0173">
        <w:rPr>
          <w:rFonts w:ascii="Sofia Sans" w:hAnsi="Sofia Sans"/>
          <w:sz w:val="24"/>
          <w:szCs w:val="24"/>
          <w:lang w:val="bg-BG"/>
        </w:rPr>
        <w:t xml:space="preserve">оставащото количество </w:t>
      </w:r>
      <w:r w:rsidRPr="001F0173">
        <w:rPr>
          <w:rFonts w:ascii="Sofia Sans" w:hAnsi="Sofia Sans"/>
          <w:sz w:val="24"/>
          <w:szCs w:val="24"/>
          <w:lang w:val="bg-BG"/>
        </w:rPr>
        <w:t xml:space="preserve">и търсенето. Освен това магазините могат да включват „вероятност за измама“, за да въведат </w:t>
      </w:r>
      <w:r w:rsidR="00576CD3" w:rsidRPr="001F0173">
        <w:rPr>
          <w:rFonts w:ascii="Sofia Sans" w:hAnsi="Sofia Sans"/>
          <w:sz w:val="24"/>
          <w:szCs w:val="24"/>
          <w:lang w:val="bg-BG"/>
        </w:rPr>
        <w:t>динамика</w:t>
      </w:r>
      <w:r w:rsidRPr="001F0173">
        <w:rPr>
          <w:rFonts w:ascii="Sofia Sans" w:hAnsi="Sofia Sans"/>
          <w:sz w:val="24"/>
          <w:szCs w:val="24"/>
          <w:lang w:val="bg-BG"/>
        </w:rPr>
        <w:t>.</w:t>
      </w:r>
    </w:p>
    <w:p w14:paraId="108E9788" w14:textId="77777777" w:rsidR="00576CD3" w:rsidRPr="001F0173" w:rsidRDefault="00576CD3" w:rsidP="007F0237">
      <w:pPr>
        <w:pStyle w:val="BodyText"/>
        <w:rPr>
          <w:rFonts w:ascii="Sofia Sans" w:hAnsi="Sofia Sans"/>
          <w:sz w:val="24"/>
          <w:szCs w:val="24"/>
          <w:lang w:val="bg-BG"/>
        </w:rPr>
      </w:pPr>
    </w:p>
    <w:p w14:paraId="78B6E978" w14:textId="76EA2B5D" w:rsidR="007F0237" w:rsidRPr="001F0173" w:rsidRDefault="007F0237" w:rsidP="00CB5CC9">
      <w:pPr>
        <w:pStyle w:val="Heading4"/>
        <w:rPr>
          <w:rFonts w:ascii="Sofia Sans" w:hAnsi="Sofia Sans"/>
        </w:rPr>
      </w:pPr>
      <w:proofErr w:type="spellStart"/>
      <w:r w:rsidRPr="001F0173">
        <w:rPr>
          <w:rFonts w:ascii="Sofia Sans" w:hAnsi="Sofia Sans"/>
          <w:sz w:val="24"/>
          <w:szCs w:val="24"/>
        </w:rPr>
        <w:t>ClientAgent</w:t>
      </w:r>
      <w:proofErr w:type="spellEnd"/>
    </w:p>
    <w:p w14:paraId="1C2796D5" w14:textId="35A854DC" w:rsidR="007F0237" w:rsidRPr="001F0173" w:rsidRDefault="007F0237" w:rsidP="001F0173">
      <w:pPr>
        <w:pStyle w:val="BodyText"/>
        <w:numPr>
          <w:ilvl w:val="0"/>
          <w:numId w:val="11"/>
        </w:numPr>
        <w:jc w:val="both"/>
        <w:rPr>
          <w:rFonts w:ascii="Sofia Sans" w:hAnsi="Sofia Sans"/>
          <w:sz w:val="24"/>
          <w:szCs w:val="24"/>
          <w:lang w:val="bg-BG"/>
        </w:rPr>
      </w:pPr>
      <w:r w:rsidRPr="001F0173">
        <w:rPr>
          <w:rFonts w:ascii="Sofia Sans" w:hAnsi="Sofia Sans"/>
          <w:b/>
          <w:bCs/>
          <w:sz w:val="24"/>
          <w:szCs w:val="24"/>
          <w:lang w:val="bg-BG"/>
        </w:rPr>
        <w:t>Роля:</w:t>
      </w:r>
      <w:r w:rsidRPr="001F0173">
        <w:rPr>
          <w:rFonts w:ascii="Sofia Sans" w:hAnsi="Sofia Sans"/>
          <w:sz w:val="24"/>
          <w:szCs w:val="24"/>
          <w:lang w:val="bg-BG"/>
        </w:rPr>
        <w:t xml:space="preserve"> Представлява потребителите, които купуват стоки и взаимодействат с магазините</w:t>
      </w:r>
      <w:r w:rsidR="00576CD3" w:rsidRPr="001F0173">
        <w:rPr>
          <w:rFonts w:ascii="Sofia Sans" w:hAnsi="Sofia Sans"/>
          <w:sz w:val="24"/>
          <w:szCs w:val="24"/>
          <w:lang w:val="bg-BG"/>
        </w:rPr>
        <w:t xml:space="preserve"> и съседни клиенти</w:t>
      </w:r>
      <w:r w:rsidRPr="001F0173">
        <w:rPr>
          <w:rFonts w:ascii="Sofia Sans" w:hAnsi="Sofia Sans"/>
          <w:sz w:val="24"/>
          <w:szCs w:val="24"/>
          <w:lang w:val="bg-BG"/>
        </w:rPr>
        <w:t>.</w:t>
      </w:r>
    </w:p>
    <w:p w14:paraId="35D23522" w14:textId="4A1A326C" w:rsidR="007F0237" w:rsidRPr="001F0173" w:rsidRDefault="007F0237" w:rsidP="001F0173">
      <w:pPr>
        <w:pStyle w:val="BodyText"/>
        <w:numPr>
          <w:ilvl w:val="0"/>
          <w:numId w:val="11"/>
        </w:numPr>
        <w:jc w:val="both"/>
        <w:rPr>
          <w:rFonts w:ascii="Sofia Sans" w:hAnsi="Sofia Sans"/>
          <w:sz w:val="24"/>
          <w:szCs w:val="24"/>
          <w:lang w:val="bg-BG"/>
        </w:rPr>
      </w:pPr>
      <w:r w:rsidRPr="001F0173">
        <w:rPr>
          <w:rFonts w:ascii="Sofia Sans" w:hAnsi="Sofia Sans"/>
          <w:b/>
          <w:bCs/>
          <w:sz w:val="24"/>
          <w:szCs w:val="24"/>
          <w:lang w:val="bg-BG"/>
        </w:rPr>
        <w:t>Атрибути:</w:t>
      </w:r>
      <w:r w:rsidRPr="001F0173">
        <w:rPr>
          <w:rFonts w:ascii="Sofia Sans" w:hAnsi="Sofia Sans"/>
          <w:sz w:val="24"/>
          <w:szCs w:val="24"/>
          <w:lang w:val="bg-BG"/>
        </w:rPr>
        <w:t xml:space="preserve"> Клиентите управляват парите</w:t>
      </w:r>
      <w:r w:rsidR="00576CD3" w:rsidRPr="001F0173">
        <w:rPr>
          <w:rFonts w:ascii="Sofia Sans" w:hAnsi="Sofia Sans"/>
          <w:sz w:val="24"/>
          <w:szCs w:val="24"/>
          <w:lang w:val="bg-BG"/>
        </w:rPr>
        <w:t xml:space="preserve"> си</w:t>
      </w:r>
      <w:r w:rsidRPr="001F0173">
        <w:rPr>
          <w:rFonts w:ascii="Sofia Sans" w:hAnsi="Sofia Sans"/>
          <w:sz w:val="24"/>
          <w:szCs w:val="24"/>
          <w:lang w:val="bg-BG"/>
        </w:rPr>
        <w:t>, поддържат инвентаризация на продуктите</w:t>
      </w:r>
      <w:r w:rsidR="00576CD3" w:rsidRPr="001F0173">
        <w:rPr>
          <w:rFonts w:ascii="Sofia Sans" w:hAnsi="Sofia Sans"/>
          <w:sz w:val="24"/>
          <w:szCs w:val="24"/>
          <w:lang w:val="bg-BG"/>
        </w:rPr>
        <w:t>, които са им нужни за произвеждане на продукт,</w:t>
      </w:r>
      <w:r w:rsidRPr="001F0173">
        <w:rPr>
          <w:rFonts w:ascii="Sofia Sans" w:hAnsi="Sofia Sans"/>
          <w:sz w:val="24"/>
          <w:szCs w:val="24"/>
          <w:lang w:val="bg-BG"/>
        </w:rPr>
        <w:t xml:space="preserve"> и </w:t>
      </w:r>
      <w:r w:rsidR="00576CD3" w:rsidRPr="001F0173">
        <w:rPr>
          <w:rFonts w:ascii="Sofia Sans" w:hAnsi="Sofia Sans"/>
          <w:sz w:val="24"/>
          <w:szCs w:val="24"/>
          <w:lang w:val="bg-BG"/>
        </w:rPr>
        <w:t>променят</w:t>
      </w:r>
      <w:r w:rsidRPr="001F0173">
        <w:rPr>
          <w:rFonts w:ascii="Sofia Sans" w:hAnsi="Sofia Sans"/>
          <w:sz w:val="24"/>
          <w:szCs w:val="24"/>
          <w:lang w:val="bg-BG"/>
        </w:rPr>
        <w:t xml:space="preserve"> </w:t>
      </w:r>
      <w:r w:rsidR="00576CD3" w:rsidRPr="001F0173">
        <w:rPr>
          <w:rFonts w:ascii="Sofia Sans" w:hAnsi="Sofia Sans"/>
          <w:sz w:val="24"/>
          <w:szCs w:val="24"/>
          <w:lang w:val="bg-BG"/>
        </w:rPr>
        <w:t>мнението си</w:t>
      </w:r>
      <w:r w:rsidRPr="001F0173">
        <w:rPr>
          <w:rFonts w:ascii="Sofia Sans" w:hAnsi="Sofia Sans"/>
          <w:sz w:val="24"/>
          <w:szCs w:val="24"/>
          <w:lang w:val="bg-BG"/>
        </w:rPr>
        <w:t xml:space="preserve"> за магазините.</w:t>
      </w:r>
    </w:p>
    <w:p w14:paraId="0013C878" w14:textId="2EF65867" w:rsidR="007F0237" w:rsidRPr="001F0173" w:rsidRDefault="007F0237" w:rsidP="001F0173">
      <w:pPr>
        <w:pStyle w:val="BodyText"/>
        <w:numPr>
          <w:ilvl w:val="0"/>
          <w:numId w:val="11"/>
        </w:numPr>
        <w:jc w:val="both"/>
        <w:rPr>
          <w:rFonts w:ascii="Sofia Sans" w:hAnsi="Sofia Sans"/>
          <w:sz w:val="24"/>
          <w:szCs w:val="24"/>
          <w:lang w:val="bg-BG"/>
        </w:rPr>
      </w:pPr>
      <w:r w:rsidRPr="001F0173">
        <w:rPr>
          <w:rFonts w:ascii="Sofia Sans" w:hAnsi="Sofia Sans"/>
          <w:b/>
          <w:bCs/>
          <w:sz w:val="24"/>
          <w:szCs w:val="24"/>
          <w:lang w:val="bg-BG"/>
        </w:rPr>
        <w:t>Поведение:</w:t>
      </w:r>
      <w:r w:rsidRPr="001F0173">
        <w:rPr>
          <w:rFonts w:ascii="Sofia Sans" w:hAnsi="Sofia Sans"/>
          <w:sz w:val="24"/>
          <w:szCs w:val="24"/>
          <w:lang w:val="bg-BG"/>
        </w:rPr>
        <w:t xml:space="preserve"> Клиентите ежедневно допълват нуждите си, купуват продукти от магазини</w:t>
      </w:r>
      <w:r w:rsidR="00576CD3" w:rsidRPr="001F0173">
        <w:rPr>
          <w:rFonts w:ascii="Sofia Sans" w:hAnsi="Sofia Sans"/>
          <w:sz w:val="24"/>
          <w:szCs w:val="24"/>
          <w:lang w:val="bg-BG"/>
        </w:rPr>
        <w:t>те</w:t>
      </w:r>
      <w:r w:rsidRPr="001F0173">
        <w:rPr>
          <w:rFonts w:ascii="Sofia Sans" w:hAnsi="Sofia Sans"/>
          <w:sz w:val="24"/>
          <w:szCs w:val="24"/>
          <w:lang w:val="bg-BG"/>
        </w:rPr>
        <w:t xml:space="preserve"> въз основа на предпочитания</w:t>
      </w:r>
      <w:r w:rsidR="00576CD3" w:rsidRPr="001F0173">
        <w:rPr>
          <w:rFonts w:ascii="Sofia Sans" w:hAnsi="Sofia Sans"/>
          <w:sz w:val="24"/>
          <w:szCs w:val="24"/>
          <w:lang w:val="bg-BG"/>
        </w:rPr>
        <w:t>та си</w:t>
      </w:r>
      <w:r w:rsidRPr="001F0173">
        <w:rPr>
          <w:rFonts w:ascii="Sofia Sans" w:hAnsi="Sofia Sans"/>
          <w:sz w:val="24"/>
          <w:szCs w:val="24"/>
          <w:lang w:val="bg-BG"/>
        </w:rPr>
        <w:t xml:space="preserve">, произвеждат </w:t>
      </w:r>
      <w:r w:rsidR="00576CD3" w:rsidRPr="001F0173">
        <w:rPr>
          <w:rFonts w:ascii="Sofia Sans" w:hAnsi="Sofia Sans"/>
          <w:sz w:val="24"/>
          <w:szCs w:val="24"/>
          <w:lang w:val="bg-BG"/>
        </w:rPr>
        <w:t>продукти</w:t>
      </w:r>
      <w:r w:rsidRPr="001F0173">
        <w:rPr>
          <w:rFonts w:ascii="Sofia Sans" w:hAnsi="Sofia Sans"/>
          <w:sz w:val="24"/>
          <w:szCs w:val="24"/>
          <w:lang w:val="bg-BG"/>
        </w:rPr>
        <w:t xml:space="preserve">, използвайки техния инвентар, и споделят мнения със съседни агенти в мрежата. Те изчисляват съотношението качество-цена, </w:t>
      </w:r>
      <w:r w:rsidR="00576CD3" w:rsidRPr="001F0173">
        <w:rPr>
          <w:rFonts w:ascii="Sofia Sans" w:hAnsi="Sofia Sans"/>
          <w:sz w:val="24"/>
          <w:szCs w:val="24"/>
          <w:lang w:val="bg-BG"/>
        </w:rPr>
        <w:t>за да вземат най-качествения и евтин продукт.</w:t>
      </w:r>
    </w:p>
    <w:p w14:paraId="0C5FE09E" w14:textId="755774F6" w:rsidR="00CB5CC9" w:rsidRPr="004C461C" w:rsidRDefault="00CB5CC9" w:rsidP="00CB5CC9">
      <w:pPr>
        <w:pStyle w:val="Heading3"/>
        <w:rPr>
          <w:rFonts w:ascii="Sofia Sans" w:hAnsi="Sofia Sans"/>
          <w:sz w:val="32"/>
          <w:szCs w:val="32"/>
        </w:rPr>
      </w:pPr>
      <w:bookmarkStart w:id="39" w:name="_Toc184897781"/>
      <w:bookmarkStart w:id="40" w:name="_Toc184897829"/>
      <w:r w:rsidRPr="004C461C">
        <w:rPr>
          <w:rFonts w:ascii="Sofia Sans" w:hAnsi="Sofia Sans"/>
          <w:sz w:val="32"/>
          <w:szCs w:val="32"/>
        </w:rPr>
        <w:t xml:space="preserve">Описание на </w:t>
      </w:r>
      <w:r w:rsidRPr="004C461C">
        <w:rPr>
          <w:rFonts w:ascii="Sofia Sans" w:hAnsi="Sofia Sans"/>
          <w:sz w:val="32"/>
          <w:szCs w:val="32"/>
        </w:rPr>
        <w:t>моделите</w:t>
      </w:r>
      <w:bookmarkEnd w:id="39"/>
      <w:bookmarkEnd w:id="40"/>
    </w:p>
    <w:p w14:paraId="42BE21A3" w14:textId="5C4CF35A" w:rsidR="00CB5CC9" w:rsidRPr="004C461C" w:rsidRDefault="00CB5CC9" w:rsidP="001F0173">
      <w:pPr>
        <w:pStyle w:val="Heading4"/>
        <w:jc w:val="both"/>
        <w:rPr>
          <w:rFonts w:ascii="Sofia Sans" w:hAnsi="Sofia Sans"/>
          <w:sz w:val="28"/>
          <w:szCs w:val="28"/>
          <w:lang w:val="en-US"/>
        </w:rPr>
      </w:pPr>
      <w:r w:rsidRPr="004C461C">
        <w:rPr>
          <w:rFonts w:ascii="Sofia Sans" w:hAnsi="Sofia Sans"/>
          <w:sz w:val="28"/>
          <w:szCs w:val="28"/>
        </w:rPr>
        <w:lastRenderedPageBreak/>
        <w:t>Market Model</w:t>
      </w:r>
    </w:p>
    <w:p w14:paraId="131D4E2C" w14:textId="77777777" w:rsidR="00CB5CC9" w:rsidRPr="001F0173" w:rsidRDefault="00CB5CC9" w:rsidP="001F0173">
      <w:pPr>
        <w:pStyle w:val="BodyText"/>
        <w:jc w:val="both"/>
        <w:rPr>
          <w:rFonts w:ascii="Sofia Sans" w:hAnsi="Sofia Sans"/>
          <w:sz w:val="24"/>
          <w:szCs w:val="24"/>
          <w:lang w:val="bg-BG"/>
        </w:rPr>
      </w:pPr>
      <w:proofErr w:type="spellStart"/>
      <w:r w:rsidRPr="001F0173">
        <w:rPr>
          <w:rFonts w:ascii="Sofia Sans" w:hAnsi="Sofia Sans"/>
          <w:sz w:val="24"/>
          <w:szCs w:val="24"/>
          <w:lang w:val="bg-BG"/>
        </w:rPr>
        <w:t>MarketSimulationModel</w:t>
      </w:r>
      <w:proofErr w:type="spellEnd"/>
      <w:r w:rsidRPr="001F0173">
        <w:rPr>
          <w:rFonts w:ascii="Sofia Sans" w:hAnsi="Sofia Sans"/>
          <w:sz w:val="24"/>
          <w:szCs w:val="24"/>
          <w:lang w:val="bg-BG"/>
        </w:rPr>
        <w:t xml:space="preserve"> е основният компонент на системата. Той инициализира грид средата, поставя агенти и управлява ежедневния </w:t>
      </w:r>
      <w:proofErr w:type="spellStart"/>
      <w:r w:rsidRPr="001F0173">
        <w:rPr>
          <w:rFonts w:ascii="Sofia Sans" w:hAnsi="Sofia Sans"/>
          <w:sz w:val="24"/>
          <w:szCs w:val="24"/>
          <w:lang w:val="bg-BG"/>
        </w:rPr>
        <w:t>симулационен</w:t>
      </w:r>
      <w:proofErr w:type="spellEnd"/>
      <w:r w:rsidRPr="001F0173">
        <w:rPr>
          <w:rFonts w:ascii="Sofia Sans" w:hAnsi="Sofia Sans"/>
          <w:sz w:val="24"/>
          <w:szCs w:val="24"/>
          <w:lang w:val="bg-BG"/>
        </w:rPr>
        <w:t xml:space="preserve"> цикъл. Моделът също така регистрира статистически данни, като печалби от магазини и инвентаризация на клиенти, за анализ и визуализация.</w:t>
      </w:r>
    </w:p>
    <w:p w14:paraId="664CAD4C" w14:textId="77777777" w:rsidR="00CB5CC9" w:rsidRPr="001F0173" w:rsidRDefault="00CB5CC9" w:rsidP="001F0173">
      <w:pPr>
        <w:pStyle w:val="BodyText"/>
        <w:jc w:val="both"/>
        <w:rPr>
          <w:rFonts w:ascii="Sofia Sans" w:hAnsi="Sofia Sans"/>
          <w:sz w:val="24"/>
          <w:szCs w:val="24"/>
          <w:lang w:val="bg-BG"/>
        </w:rPr>
      </w:pPr>
    </w:p>
    <w:p w14:paraId="26A1291B" w14:textId="77777777" w:rsidR="00CB5CC9" w:rsidRPr="001F0173" w:rsidRDefault="00CB5CC9" w:rsidP="001F0173">
      <w:pPr>
        <w:pStyle w:val="BodyText"/>
        <w:numPr>
          <w:ilvl w:val="0"/>
          <w:numId w:val="12"/>
        </w:numPr>
        <w:jc w:val="both"/>
        <w:rPr>
          <w:rFonts w:ascii="Sofia Sans" w:hAnsi="Sofia Sans"/>
          <w:sz w:val="24"/>
          <w:szCs w:val="24"/>
          <w:lang w:val="bg-BG"/>
        </w:rPr>
      </w:pPr>
      <w:r w:rsidRPr="001F0173">
        <w:rPr>
          <w:rFonts w:ascii="Sofia Sans" w:hAnsi="Sofia Sans"/>
          <w:b/>
          <w:bCs/>
          <w:sz w:val="24"/>
          <w:szCs w:val="24"/>
          <w:lang w:val="bg-BG"/>
        </w:rPr>
        <w:t>Решетка:</w:t>
      </w:r>
      <w:r w:rsidRPr="001F0173">
        <w:rPr>
          <w:rFonts w:ascii="Sofia Sans" w:hAnsi="Sofia Sans"/>
          <w:sz w:val="24"/>
          <w:szCs w:val="24"/>
          <w:lang w:val="bg-BG"/>
        </w:rPr>
        <w:t xml:space="preserve"> Пространство с множество мрежи, където агентите заемат отделни клетки, което позволява взаимодействия като закупуване на продукти и обмен на мнения.</w:t>
      </w:r>
    </w:p>
    <w:p w14:paraId="0FB2CB40" w14:textId="77777777" w:rsidR="00CB5CC9" w:rsidRPr="001F0173" w:rsidRDefault="00CB5CC9" w:rsidP="001F0173">
      <w:pPr>
        <w:pStyle w:val="BodyText"/>
        <w:numPr>
          <w:ilvl w:val="0"/>
          <w:numId w:val="12"/>
        </w:numPr>
        <w:jc w:val="both"/>
        <w:rPr>
          <w:rFonts w:ascii="Sofia Sans" w:hAnsi="Sofia Sans"/>
          <w:sz w:val="24"/>
          <w:szCs w:val="24"/>
          <w:lang w:val="bg-BG"/>
        </w:rPr>
      </w:pPr>
      <w:proofErr w:type="spellStart"/>
      <w:r w:rsidRPr="001F0173">
        <w:rPr>
          <w:rFonts w:ascii="Sofia Sans" w:hAnsi="Sofia Sans"/>
          <w:b/>
          <w:bCs/>
          <w:sz w:val="24"/>
          <w:szCs w:val="24"/>
          <w:lang w:val="bg-BG"/>
        </w:rPr>
        <w:t>Планировчик</w:t>
      </w:r>
      <w:proofErr w:type="spellEnd"/>
      <w:r w:rsidRPr="001F0173">
        <w:rPr>
          <w:rFonts w:ascii="Sofia Sans" w:hAnsi="Sofia Sans"/>
          <w:b/>
          <w:bCs/>
          <w:sz w:val="24"/>
          <w:szCs w:val="24"/>
          <w:lang w:val="bg-BG"/>
        </w:rPr>
        <w:t>:</w:t>
      </w:r>
      <w:r w:rsidRPr="001F0173">
        <w:rPr>
          <w:rFonts w:ascii="Sofia Sans" w:hAnsi="Sofia Sans"/>
          <w:sz w:val="24"/>
          <w:szCs w:val="24"/>
          <w:lang w:val="bg-BG"/>
        </w:rPr>
        <w:t xml:space="preserve"> Механизмът за произволно активиране гарантира, че агентите действат в непредсказуема последователност, насърчавайки различни взаимодействия.</w:t>
      </w:r>
    </w:p>
    <w:p w14:paraId="7FE4460B" w14:textId="77777777" w:rsidR="00CB5CC9" w:rsidRPr="001F0173" w:rsidRDefault="00CB5CC9" w:rsidP="001F0173">
      <w:pPr>
        <w:pStyle w:val="BodyText"/>
        <w:jc w:val="both"/>
        <w:rPr>
          <w:rFonts w:ascii="Sofia Sans" w:hAnsi="Sofia Sans"/>
          <w:sz w:val="24"/>
          <w:szCs w:val="24"/>
          <w:lang w:val="bg-BG"/>
        </w:rPr>
      </w:pPr>
    </w:p>
    <w:p w14:paraId="592C12F1" w14:textId="2F4FA049" w:rsidR="00CB5CC9" w:rsidRPr="004C461C" w:rsidRDefault="00CB5CC9" w:rsidP="001F0173">
      <w:pPr>
        <w:pStyle w:val="Heading4"/>
        <w:jc w:val="both"/>
        <w:rPr>
          <w:rFonts w:ascii="Sofia Sans" w:hAnsi="Sofia Sans"/>
          <w:sz w:val="28"/>
          <w:szCs w:val="28"/>
        </w:rPr>
      </w:pPr>
      <w:r w:rsidRPr="004C461C">
        <w:rPr>
          <w:rFonts w:ascii="Sofia Sans" w:hAnsi="Sofia Sans"/>
          <w:sz w:val="28"/>
          <w:szCs w:val="28"/>
        </w:rPr>
        <w:t xml:space="preserve">Модел </w:t>
      </w:r>
      <w:r w:rsidRPr="004C461C">
        <w:rPr>
          <w:rFonts w:ascii="Sofia Sans" w:hAnsi="Sofia Sans"/>
          <w:sz w:val="28"/>
          <w:szCs w:val="28"/>
        </w:rPr>
        <w:t>П</w:t>
      </w:r>
      <w:r w:rsidRPr="004C461C">
        <w:rPr>
          <w:rFonts w:ascii="Sofia Sans" w:hAnsi="Sofia Sans"/>
          <w:sz w:val="28"/>
          <w:szCs w:val="28"/>
        </w:rPr>
        <w:t>родукт</w:t>
      </w:r>
    </w:p>
    <w:p w14:paraId="3C316277" w14:textId="6CA91394" w:rsidR="00CB5CC9" w:rsidRPr="001F0173" w:rsidRDefault="00CB5CC9" w:rsidP="001F0173">
      <w:pPr>
        <w:pStyle w:val="BodyText"/>
        <w:jc w:val="both"/>
        <w:rPr>
          <w:rFonts w:ascii="Sofia Sans" w:hAnsi="Sofia Sans"/>
          <w:sz w:val="24"/>
          <w:szCs w:val="24"/>
          <w:lang w:val="bg-BG"/>
        </w:rPr>
      </w:pPr>
      <w:r w:rsidRPr="001F0173">
        <w:rPr>
          <w:rFonts w:ascii="Sofia Sans" w:hAnsi="Sofia Sans"/>
          <w:sz w:val="24"/>
          <w:szCs w:val="24"/>
          <w:lang w:val="bg-BG"/>
        </w:rPr>
        <w:t>Продуктовият клас представлява наличните стоки на пазара. Продуктите се определят от следните атрибути:</w:t>
      </w:r>
    </w:p>
    <w:p w14:paraId="4D9B452C" w14:textId="77777777" w:rsidR="00CB5CC9" w:rsidRPr="001F0173" w:rsidRDefault="00CB5CC9" w:rsidP="001F0173">
      <w:pPr>
        <w:pStyle w:val="BodyText"/>
        <w:numPr>
          <w:ilvl w:val="0"/>
          <w:numId w:val="12"/>
        </w:numPr>
        <w:jc w:val="both"/>
        <w:rPr>
          <w:rFonts w:ascii="Sofia Sans" w:hAnsi="Sofia Sans"/>
          <w:sz w:val="24"/>
          <w:szCs w:val="24"/>
          <w:lang w:val="bg-BG"/>
        </w:rPr>
      </w:pPr>
      <w:r w:rsidRPr="001F0173">
        <w:rPr>
          <w:rFonts w:ascii="Sofia Sans" w:hAnsi="Sofia Sans"/>
          <w:b/>
          <w:bCs/>
          <w:sz w:val="24"/>
          <w:szCs w:val="24"/>
          <w:lang w:val="bg-BG"/>
        </w:rPr>
        <w:t>ID:</w:t>
      </w:r>
      <w:r w:rsidRPr="001F0173">
        <w:rPr>
          <w:rFonts w:ascii="Sofia Sans" w:hAnsi="Sofia Sans"/>
          <w:sz w:val="24"/>
          <w:szCs w:val="24"/>
          <w:lang w:val="bg-BG"/>
        </w:rPr>
        <w:t xml:space="preserve"> Уникален идентификатор за всеки продукт.</w:t>
      </w:r>
    </w:p>
    <w:p w14:paraId="58B98FEF" w14:textId="77777777" w:rsidR="00CB5CC9" w:rsidRPr="001F0173" w:rsidRDefault="00CB5CC9" w:rsidP="001F0173">
      <w:pPr>
        <w:pStyle w:val="BodyText"/>
        <w:numPr>
          <w:ilvl w:val="0"/>
          <w:numId w:val="12"/>
        </w:numPr>
        <w:jc w:val="both"/>
        <w:rPr>
          <w:rFonts w:ascii="Sofia Sans" w:hAnsi="Sofia Sans"/>
          <w:sz w:val="24"/>
          <w:szCs w:val="24"/>
          <w:lang w:val="bg-BG"/>
        </w:rPr>
      </w:pPr>
      <w:r w:rsidRPr="001F0173">
        <w:rPr>
          <w:rFonts w:ascii="Sofia Sans" w:hAnsi="Sofia Sans"/>
          <w:b/>
          <w:bCs/>
          <w:sz w:val="24"/>
          <w:szCs w:val="24"/>
          <w:lang w:val="bg-BG"/>
        </w:rPr>
        <w:t>Име:</w:t>
      </w:r>
      <w:r w:rsidRPr="001F0173">
        <w:rPr>
          <w:rFonts w:ascii="Sofia Sans" w:hAnsi="Sofia Sans"/>
          <w:sz w:val="24"/>
          <w:szCs w:val="24"/>
          <w:lang w:val="bg-BG"/>
        </w:rPr>
        <w:t xml:space="preserve"> Името на продукта (напр. Мляко, Яйца).</w:t>
      </w:r>
    </w:p>
    <w:p w14:paraId="61D3B3B1" w14:textId="77777777" w:rsidR="00CB5CC9" w:rsidRPr="001F0173" w:rsidRDefault="00CB5CC9" w:rsidP="001F0173">
      <w:pPr>
        <w:pStyle w:val="BodyText"/>
        <w:numPr>
          <w:ilvl w:val="0"/>
          <w:numId w:val="12"/>
        </w:numPr>
        <w:jc w:val="both"/>
        <w:rPr>
          <w:rFonts w:ascii="Sofia Sans" w:hAnsi="Sofia Sans"/>
          <w:sz w:val="24"/>
          <w:szCs w:val="24"/>
          <w:lang w:val="bg-BG"/>
        </w:rPr>
      </w:pPr>
      <w:r w:rsidRPr="001F0173">
        <w:rPr>
          <w:rFonts w:ascii="Sofia Sans" w:hAnsi="Sofia Sans"/>
          <w:b/>
          <w:bCs/>
          <w:sz w:val="24"/>
          <w:szCs w:val="24"/>
          <w:lang w:val="bg-BG"/>
        </w:rPr>
        <w:t>Качество:</w:t>
      </w:r>
      <w:r w:rsidRPr="001F0173">
        <w:rPr>
          <w:rFonts w:ascii="Sofia Sans" w:hAnsi="Sofia Sans"/>
          <w:sz w:val="24"/>
          <w:szCs w:val="24"/>
          <w:lang w:val="bg-BG"/>
        </w:rPr>
        <w:t xml:space="preserve"> числена мярка за качеството на продукта.</w:t>
      </w:r>
    </w:p>
    <w:p w14:paraId="11A16E69" w14:textId="77777777" w:rsidR="00CB5CC9" w:rsidRPr="001F0173" w:rsidRDefault="00CB5CC9" w:rsidP="001F0173">
      <w:pPr>
        <w:pStyle w:val="BodyText"/>
        <w:numPr>
          <w:ilvl w:val="0"/>
          <w:numId w:val="12"/>
        </w:numPr>
        <w:jc w:val="both"/>
        <w:rPr>
          <w:rFonts w:ascii="Sofia Sans" w:hAnsi="Sofia Sans"/>
          <w:sz w:val="24"/>
          <w:szCs w:val="24"/>
          <w:lang w:val="bg-BG"/>
        </w:rPr>
      </w:pPr>
      <w:r w:rsidRPr="001F0173">
        <w:rPr>
          <w:rFonts w:ascii="Sofia Sans" w:hAnsi="Sofia Sans"/>
          <w:b/>
          <w:bCs/>
          <w:sz w:val="24"/>
          <w:szCs w:val="24"/>
          <w:lang w:val="bg-BG"/>
        </w:rPr>
        <w:t>Цена:</w:t>
      </w:r>
      <w:r w:rsidRPr="001F0173">
        <w:rPr>
          <w:rFonts w:ascii="Sofia Sans" w:hAnsi="Sofia Sans"/>
          <w:sz w:val="24"/>
          <w:szCs w:val="24"/>
          <w:lang w:val="bg-BG"/>
        </w:rPr>
        <w:t xml:space="preserve"> Цената на продукта.</w:t>
      </w:r>
    </w:p>
    <w:p w14:paraId="79157534" w14:textId="00DE1B1F" w:rsidR="00CB5CC9" w:rsidRPr="001F0173" w:rsidRDefault="00CB5CC9" w:rsidP="001F0173">
      <w:pPr>
        <w:pStyle w:val="BodyText"/>
        <w:numPr>
          <w:ilvl w:val="0"/>
          <w:numId w:val="12"/>
        </w:numPr>
        <w:jc w:val="both"/>
        <w:rPr>
          <w:rFonts w:ascii="Sofia Sans" w:hAnsi="Sofia Sans"/>
          <w:sz w:val="24"/>
          <w:szCs w:val="24"/>
          <w:lang w:val="bg-BG"/>
        </w:rPr>
      </w:pPr>
      <w:r w:rsidRPr="001F0173">
        <w:rPr>
          <w:rFonts w:ascii="Sofia Sans" w:hAnsi="Sofia Sans"/>
          <w:b/>
          <w:bCs/>
          <w:sz w:val="24"/>
          <w:szCs w:val="24"/>
          <w:lang w:val="bg-BG"/>
        </w:rPr>
        <w:t>Количество:</w:t>
      </w:r>
      <w:r w:rsidRPr="001F0173">
        <w:rPr>
          <w:rFonts w:ascii="Sofia Sans" w:hAnsi="Sofia Sans"/>
          <w:sz w:val="24"/>
          <w:szCs w:val="24"/>
          <w:lang w:val="bg-BG"/>
        </w:rPr>
        <w:t xml:space="preserve"> Наличната наличност.</w:t>
      </w:r>
    </w:p>
    <w:p w14:paraId="63C323FD" w14:textId="77777777" w:rsidR="00CB5CC9" w:rsidRPr="001F0173" w:rsidRDefault="00CB5CC9" w:rsidP="001F0173">
      <w:pPr>
        <w:pStyle w:val="BodyText"/>
        <w:jc w:val="both"/>
        <w:rPr>
          <w:rFonts w:ascii="Sofia Sans" w:hAnsi="Sofia Sans"/>
          <w:sz w:val="24"/>
          <w:szCs w:val="24"/>
          <w:lang w:val="bg-BG"/>
        </w:rPr>
      </w:pPr>
    </w:p>
    <w:p w14:paraId="473E3B89" w14:textId="021F33D8" w:rsidR="00CB5CC9" w:rsidRPr="001F0173" w:rsidRDefault="00CB5CC9" w:rsidP="001F0173">
      <w:pPr>
        <w:pStyle w:val="BodyText"/>
        <w:jc w:val="both"/>
        <w:rPr>
          <w:rFonts w:ascii="Sofia Sans" w:hAnsi="Sofia Sans"/>
          <w:sz w:val="24"/>
          <w:szCs w:val="24"/>
          <w:lang w:val="bg-BG"/>
        </w:rPr>
      </w:pPr>
      <w:r w:rsidRPr="001F0173">
        <w:rPr>
          <w:rFonts w:ascii="Sofia Sans" w:hAnsi="Sofia Sans"/>
          <w:sz w:val="24"/>
          <w:szCs w:val="24"/>
          <w:lang w:val="bg-BG"/>
        </w:rPr>
        <w:t xml:space="preserve">Продуктите също така включват методи за коригиране на количествата и изчисляване на съотношението качество-цена, които клиентите използват, за да </w:t>
      </w:r>
      <w:r w:rsidRPr="001F0173">
        <w:rPr>
          <w:rFonts w:ascii="Sofia Sans" w:hAnsi="Sofia Sans"/>
          <w:sz w:val="24"/>
          <w:szCs w:val="24"/>
          <w:lang w:val="bg-BG"/>
        </w:rPr>
        <w:t>преценят кой продукт да купят</w:t>
      </w:r>
      <w:r w:rsidRPr="001F0173">
        <w:rPr>
          <w:rFonts w:ascii="Sofia Sans" w:hAnsi="Sofia Sans"/>
          <w:sz w:val="24"/>
          <w:szCs w:val="24"/>
          <w:lang w:val="bg-BG"/>
        </w:rPr>
        <w:t>.</w:t>
      </w:r>
    </w:p>
    <w:p w14:paraId="397EC31F" w14:textId="77777777" w:rsidR="00CB5CC9" w:rsidRPr="001F0173" w:rsidRDefault="00CB5CC9" w:rsidP="001F0173">
      <w:pPr>
        <w:pStyle w:val="BodyText"/>
        <w:jc w:val="both"/>
        <w:rPr>
          <w:rFonts w:ascii="Sofia Sans" w:hAnsi="Sofia Sans"/>
          <w:sz w:val="24"/>
          <w:szCs w:val="24"/>
          <w:lang w:val="bg-BG"/>
        </w:rPr>
      </w:pPr>
    </w:p>
    <w:p w14:paraId="4F10599F" w14:textId="0FE585A5" w:rsidR="00CB5CC9" w:rsidRPr="004C461C" w:rsidRDefault="00CB5CC9" w:rsidP="001F0173">
      <w:pPr>
        <w:pStyle w:val="Heading4"/>
        <w:jc w:val="both"/>
        <w:rPr>
          <w:rFonts w:ascii="Sofia Sans" w:hAnsi="Sofia Sans"/>
          <w:sz w:val="28"/>
          <w:szCs w:val="28"/>
        </w:rPr>
      </w:pPr>
      <w:r w:rsidRPr="004C461C">
        <w:rPr>
          <w:rFonts w:ascii="Sofia Sans" w:hAnsi="Sofia Sans"/>
          <w:sz w:val="28"/>
          <w:szCs w:val="28"/>
        </w:rPr>
        <w:t xml:space="preserve">Модел </w:t>
      </w:r>
      <w:r w:rsidRPr="004C461C">
        <w:rPr>
          <w:rFonts w:ascii="Sofia Sans" w:hAnsi="Sofia Sans"/>
          <w:sz w:val="28"/>
          <w:szCs w:val="28"/>
        </w:rPr>
        <w:t>М</w:t>
      </w:r>
      <w:r w:rsidRPr="004C461C">
        <w:rPr>
          <w:rFonts w:ascii="Sofia Sans" w:hAnsi="Sofia Sans"/>
          <w:sz w:val="28"/>
          <w:szCs w:val="28"/>
        </w:rPr>
        <w:t>нение</w:t>
      </w:r>
    </w:p>
    <w:p w14:paraId="399FCC5E" w14:textId="312D062B" w:rsidR="00CB5CC9" w:rsidRPr="001F0173" w:rsidRDefault="00CB5CC9" w:rsidP="001F0173">
      <w:pPr>
        <w:pStyle w:val="BodyText"/>
        <w:jc w:val="both"/>
        <w:rPr>
          <w:rFonts w:ascii="Sofia Sans" w:hAnsi="Sofia Sans"/>
          <w:sz w:val="24"/>
          <w:szCs w:val="24"/>
          <w:lang w:val="bg-BG"/>
        </w:rPr>
      </w:pPr>
      <w:r w:rsidRPr="001F0173">
        <w:rPr>
          <w:rFonts w:ascii="Sofia Sans" w:hAnsi="Sofia Sans"/>
          <w:sz w:val="24"/>
          <w:szCs w:val="24"/>
          <w:lang w:val="bg-BG"/>
        </w:rPr>
        <w:t>Класът Мнения представлява възприятието на клиента за конкретен магазин.</w:t>
      </w:r>
      <w:r w:rsidRPr="001F0173">
        <w:rPr>
          <w:rFonts w:ascii="Sofia Sans" w:hAnsi="Sofia Sans"/>
          <w:sz w:val="24"/>
          <w:szCs w:val="24"/>
          <w:lang w:val="bg-BG"/>
        </w:rPr>
        <w:t xml:space="preserve"> </w:t>
      </w:r>
      <w:r w:rsidRPr="001F0173">
        <w:rPr>
          <w:rFonts w:ascii="Sofia Sans" w:hAnsi="Sofia Sans"/>
          <w:sz w:val="24"/>
          <w:szCs w:val="24"/>
          <w:lang w:val="bg-BG"/>
        </w:rPr>
        <w:t>Мненията влияят върху решенията на клиентите и се споделят със съседни агенти</w:t>
      </w:r>
      <w:r w:rsidRPr="001F0173">
        <w:rPr>
          <w:rFonts w:ascii="Sofia Sans" w:hAnsi="Sofia Sans"/>
          <w:sz w:val="24"/>
          <w:szCs w:val="24"/>
          <w:lang w:val="bg-BG"/>
        </w:rPr>
        <w:t xml:space="preserve">. </w:t>
      </w:r>
      <w:r w:rsidR="00A05890" w:rsidRPr="001F0173">
        <w:rPr>
          <w:rFonts w:ascii="Sofia Sans" w:hAnsi="Sofia Sans"/>
          <w:sz w:val="24"/>
          <w:szCs w:val="24"/>
          <w:lang w:val="bg-BG"/>
        </w:rPr>
        <w:t>О</w:t>
      </w:r>
      <w:r w:rsidRPr="001F0173">
        <w:rPr>
          <w:rFonts w:ascii="Sofia Sans" w:hAnsi="Sofia Sans"/>
          <w:sz w:val="24"/>
          <w:szCs w:val="24"/>
          <w:lang w:val="bg-BG"/>
        </w:rPr>
        <w:t>пределят от следните атрибути</w:t>
      </w:r>
      <w:r w:rsidR="00A05890" w:rsidRPr="001F0173">
        <w:rPr>
          <w:rFonts w:ascii="Sofia Sans" w:hAnsi="Sofia Sans"/>
          <w:sz w:val="24"/>
          <w:szCs w:val="24"/>
          <w:lang w:val="bg-BG"/>
        </w:rPr>
        <w:t xml:space="preserve"> и методи</w:t>
      </w:r>
      <w:r w:rsidRPr="001F0173">
        <w:rPr>
          <w:rFonts w:ascii="Sofia Sans" w:hAnsi="Sofia Sans"/>
          <w:sz w:val="24"/>
          <w:szCs w:val="24"/>
          <w:lang w:val="bg-BG"/>
        </w:rPr>
        <w:t>:</w:t>
      </w:r>
    </w:p>
    <w:p w14:paraId="409A81CF" w14:textId="77777777" w:rsidR="00055E82" w:rsidRPr="001F0173" w:rsidRDefault="00055E82" w:rsidP="001F0173">
      <w:pPr>
        <w:pStyle w:val="BodyText"/>
        <w:jc w:val="both"/>
        <w:rPr>
          <w:rFonts w:ascii="Sofia Sans" w:hAnsi="Sofia Sans"/>
          <w:sz w:val="24"/>
          <w:szCs w:val="24"/>
          <w:lang w:val="bg-BG"/>
        </w:rPr>
      </w:pPr>
    </w:p>
    <w:p w14:paraId="4ECA039A" w14:textId="7784E6E3" w:rsidR="00CB5CC9" w:rsidRPr="001F0173" w:rsidRDefault="00422DD0" w:rsidP="001F0173">
      <w:pPr>
        <w:pStyle w:val="BodyText"/>
        <w:jc w:val="both"/>
        <w:rPr>
          <w:rFonts w:ascii="Sofia Sans" w:hAnsi="Sofia Sans"/>
          <w:sz w:val="24"/>
          <w:szCs w:val="24"/>
          <w:lang w:val="bg-BG"/>
        </w:rPr>
      </w:pPr>
      <w:r w:rsidRPr="001F0173">
        <w:rPr>
          <w:rFonts w:ascii="Sofia Sans" w:hAnsi="Sofia Sans"/>
          <w:sz w:val="24"/>
          <w:szCs w:val="24"/>
          <w:lang w:val="bg-BG"/>
        </w:rPr>
        <w:t>Атрибути:</w:t>
      </w:r>
    </w:p>
    <w:p w14:paraId="3378431D" w14:textId="5CD9FC05" w:rsidR="00422DD0" w:rsidRPr="001F0173" w:rsidRDefault="00422DD0" w:rsidP="001F0173">
      <w:pPr>
        <w:pStyle w:val="BodyText"/>
        <w:numPr>
          <w:ilvl w:val="0"/>
          <w:numId w:val="14"/>
        </w:numPr>
        <w:jc w:val="both"/>
        <w:rPr>
          <w:rFonts w:ascii="Sofia Sans" w:hAnsi="Sofia Sans"/>
          <w:sz w:val="24"/>
          <w:szCs w:val="24"/>
          <w:lang w:val="bg-BG"/>
        </w:rPr>
      </w:pPr>
      <w:proofErr w:type="spellStart"/>
      <w:r w:rsidRPr="001F0173">
        <w:rPr>
          <w:rFonts w:ascii="Sofia Sans" w:hAnsi="Sofia Sans"/>
          <w:b/>
          <w:bCs/>
          <w:sz w:val="24"/>
          <w:szCs w:val="24"/>
        </w:rPr>
        <w:t>shop_id</w:t>
      </w:r>
      <w:proofErr w:type="spellEnd"/>
      <w:r w:rsidRPr="001F0173">
        <w:rPr>
          <w:rFonts w:ascii="Sofia Sans" w:hAnsi="Sofia Sans"/>
          <w:b/>
          <w:bCs/>
          <w:sz w:val="24"/>
          <w:szCs w:val="24"/>
        </w:rPr>
        <w:t>:</w:t>
      </w:r>
      <w:r w:rsidRPr="001F0173">
        <w:rPr>
          <w:rFonts w:ascii="Sofia Sans" w:hAnsi="Sofia Sans"/>
          <w:sz w:val="24"/>
          <w:szCs w:val="24"/>
        </w:rPr>
        <w:t xml:space="preserve"> </w:t>
      </w:r>
      <w:r w:rsidRPr="001F0173">
        <w:rPr>
          <w:rFonts w:ascii="Sofia Sans" w:hAnsi="Sofia Sans"/>
          <w:sz w:val="24"/>
          <w:szCs w:val="24"/>
          <w:lang w:val="bg-BG"/>
        </w:rPr>
        <w:t>Уникал</w:t>
      </w:r>
      <w:r w:rsidRPr="001F0173">
        <w:rPr>
          <w:rFonts w:ascii="Sofia Sans" w:hAnsi="Sofia Sans"/>
          <w:sz w:val="24"/>
          <w:szCs w:val="24"/>
          <w:lang w:val="bg-BG"/>
        </w:rPr>
        <w:t>ен</w:t>
      </w:r>
      <w:r w:rsidRPr="001F0173">
        <w:rPr>
          <w:rFonts w:ascii="Sofia Sans" w:hAnsi="Sofia Sans"/>
          <w:sz w:val="24"/>
          <w:szCs w:val="24"/>
          <w:lang w:val="bg-BG"/>
        </w:rPr>
        <w:t xml:space="preserve"> идентификатор за магазина, за който се отнася това мнение</w:t>
      </w:r>
    </w:p>
    <w:p w14:paraId="2AD5BDFA" w14:textId="49AD2C7A" w:rsidR="00422DD0" w:rsidRPr="001F0173" w:rsidRDefault="00422DD0" w:rsidP="001F0173">
      <w:pPr>
        <w:pStyle w:val="BodyText"/>
        <w:numPr>
          <w:ilvl w:val="0"/>
          <w:numId w:val="14"/>
        </w:numPr>
        <w:jc w:val="both"/>
        <w:rPr>
          <w:rFonts w:ascii="Sofia Sans" w:hAnsi="Sofia Sans"/>
          <w:sz w:val="24"/>
          <w:szCs w:val="24"/>
          <w:lang w:val="bg-BG"/>
        </w:rPr>
      </w:pPr>
      <w:r w:rsidRPr="001F0173">
        <w:rPr>
          <w:rFonts w:ascii="Sofia Sans" w:hAnsi="Sofia Sans"/>
          <w:b/>
          <w:bCs/>
          <w:sz w:val="24"/>
          <w:szCs w:val="24"/>
        </w:rPr>
        <w:t>score:</w:t>
      </w:r>
      <w:r w:rsidRPr="001F0173">
        <w:rPr>
          <w:rFonts w:ascii="Sofia Sans" w:hAnsi="Sofia Sans"/>
          <w:sz w:val="24"/>
          <w:szCs w:val="24"/>
        </w:rPr>
        <w:t xml:space="preserve"> </w:t>
      </w:r>
      <w:r w:rsidRPr="001F0173">
        <w:rPr>
          <w:rFonts w:ascii="Sofia Sans" w:hAnsi="Sofia Sans"/>
          <w:sz w:val="24"/>
          <w:szCs w:val="24"/>
          <w:lang w:val="bg-BG"/>
        </w:rPr>
        <w:t>Текущият резултат представлява мнението на клиента за магазина, вариращ между -10.0 и 10.0.</w:t>
      </w:r>
    </w:p>
    <w:p w14:paraId="61552FB0" w14:textId="16401A63" w:rsidR="00CB5CC9" w:rsidRPr="001F0173" w:rsidRDefault="00422DD0" w:rsidP="001F0173">
      <w:pPr>
        <w:pStyle w:val="BodyText"/>
        <w:numPr>
          <w:ilvl w:val="0"/>
          <w:numId w:val="14"/>
        </w:numPr>
        <w:jc w:val="both"/>
        <w:rPr>
          <w:rFonts w:ascii="Sofia Sans" w:hAnsi="Sofia Sans"/>
          <w:sz w:val="24"/>
          <w:szCs w:val="24"/>
          <w:lang w:val="bg-BG"/>
        </w:rPr>
      </w:pPr>
      <w:r w:rsidRPr="001F0173">
        <w:rPr>
          <w:rFonts w:ascii="Sofia Sans" w:hAnsi="Sofia Sans"/>
          <w:b/>
          <w:bCs/>
          <w:sz w:val="24"/>
          <w:szCs w:val="24"/>
        </w:rPr>
        <w:t>history:</w:t>
      </w:r>
      <w:r w:rsidRPr="001F0173">
        <w:rPr>
          <w:rFonts w:ascii="Sofia Sans" w:hAnsi="Sofia Sans"/>
          <w:sz w:val="24"/>
          <w:szCs w:val="24"/>
        </w:rPr>
        <w:t xml:space="preserve"> </w:t>
      </w:r>
      <w:r w:rsidRPr="001F0173">
        <w:rPr>
          <w:rFonts w:ascii="Sofia Sans" w:hAnsi="Sofia Sans"/>
          <w:sz w:val="24"/>
          <w:szCs w:val="24"/>
          <w:lang w:val="bg-BG"/>
        </w:rPr>
        <w:t>Списък с речници, записващи промени в резултата, включително предишен резултат, нов резултат</w:t>
      </w:r>
      <w:r w:rsidRPr="001F0173">
        <w:rPr>
          <w:rFonts w:ascii="Sofia Sans" w:hAnsi="Sofia Sans"/>
          <w:sz w:val="24"/>
          <w:szCs w:val="24"/>
          <w:lang w:val="bg-BG"/>
        </w:rPr>
        <w:t>, с колко се е променил</w:t>
      </w:r>
      <w:r w:rsidRPr="001F0173">
        <w:rPr>
          <w:rFonts w:ascii="Sofia Sans" w:hAnsi="Sofia Sans"/>
          <w:sz w:val="24"/>
          <w:szCs w:val="24"/>
          <w:lang w:val="bg-BG"/>
        </w:rPr>
        <w:t xml:space="preserve"> </w:t>
      </w:r>
      <w:r w:rsidRPr="001F0173">
        <w:rPr>
          <w:rFonts w:ascii="Sofia Sans" w:hAnsi="Sofia Sans"/>
          <w:sz w:val="24"/>
          <w:szCs w:val="24"/>
          <w:lang w:val="bg-BG"/>
        </w:rPr>
        <w:t xml:space="preserve">резултата </w:t>
      </w:r>
      <w:r w:rsidRPr="001F0173">
        <w:rPr>
          <w:rFonts w:ascii="Sofia Sans" w:hAnsi="Sofia Sans"/>
          <w:sz w:val="24"/>
          <w:szCs w:val="24"/>
          <w:lang w:val="bg-BG"/>
        </w:rPr>
        <w:t>и причина за промяната.</w:t>
      </w:r>
    </w:p>
    <w:p w14:paraId="37169A58" w14:textId="77777777" w:rsidR="00CB5CC9" w:rsidRPr="001F0173" w:rsidRDefault="00CB5CC9" w:rsidP="001F0173">
      <w:pPr>
        <w:pStyle w:val="BodyText"/>
        <w:jc w:val="both"/>
        <w:rPr>
          <w:rFonts w:ascii="Sofia Sans" w:hAnsi="Sofia Sans"/>
          <w:sz w:val="24"/>
          <w:szCs w:val="24"/>
          <w:lang w:val="bg-BG"/>
        </w:rPr>
      </w:pPr>
      <w:r w:rsidRPr="001F0173">
        <w:rPr>
          <w:rFonts w:ascii="Sofia Sans" w:hAnsi="Sofia Sans"/>
          <w:sz w:val="24"/>
          <w:szCs w:val="24"/>
          <w:lang w:val="bg-BG"/>
        </w:rPr>
        <w:t>Методи:</w:t>
      </w:r>
    </w:p>
    <w:p w14:paraId="792BEB9F" w14:textId="77777777" w:rsidR="00CB5CC9" w:rsidRPr="001F0173" w:rsidRDefault="00CB5CC9" w:rsidP="001F0173">
      <w:pPr>
        <w:pStyle w:val="BodyText"/>
        <w:numPr>
          <w:ilvl w:val="0"/>
          <w:numId w:val="13"/>
        </w:numPr>
        <w:jc w:val="both"/>
        <w:rPr>
          <w:rFonts w:ascii="Sofia Sans" w:hAnsi="Sofia Sans"/>
          <w:sz w:val="24"/>
          <w:szCs w:val="24"/>
          <w:lang w:val="bg-BG"/>
        </w:rPr>
      </w:pPr>
      <w:proofErr w:type="spellStart"/>
      <w:r w:rsidRPr="001F0173">
        <w:rPr>
          <w:rFonts w:ascii="Sofia Sans" w:hAnsi="Sofia Sans"/>
          <w:b/>
          <w:bCs/>
          <w:sz w:val="24"/>
          <w:szCs w:val="24"/>
          <w:lang w:val="bg-BG"/>
        </w:rPr>
        <w:t>adjust_score</w:t>
      </w:r>
      <w:proofErr w:type="spellEnd"/>
      <w:r w:rsidRPr="001F0173">
        <w:rPr>
          <w:rFonts w:ascii="Sofia Sans" w:hAnsi="Sofia Sans"/>
          <w:b/>
          <w:bCs/>
          <w:sz w:val="24"/>
          <w:szCs w:val="24"/>
          <w:lang w:val="bg-BG"/>
        </w:rPr>
        <w:t>:</w:t>
      </w:r>
      <w:r w:rsidRPr="001F0173">
        <w:rPr>
          <w:rFonts w:ascii="Sofia Sans" w:hAnsi="Sofia Sans"/>
          <w:sz w:val="24"/>
          <w:szCs w:val="24"/>
          <w:lang w:val="bg-BG"/>
        </w:rPr>
        <w:t xml:space="preserve"> Променя резултата въз основа на опита, като гарантира, че остава в диапазона от -10 до +10.</w:t>
      </w:r>
    </w:p>
    <w:p w14:paraId="24FB21CF" w14:textId="77777777" w:rsidR="00CB5CC9" w:rsidRPr="001F0173" w:rsidRDefault="00CB5CC9" w:rsidP="001F0173">
      <w:pPr>
        <w:pStyle w:val="BodyText"/>
        <w:numPr>
          <w:ilvl w:val="0"/>
          <w:numId w:val="13"/>
        </w:numPr>
        <w:jc w:val="both"/>
        <w:rPr>
          <w:rFonts w:ascii="Sofia Sans" w:hAnsi="Sofia Sans"/>
          <w:sz w:val="24"/>
          <w:szCs w:val="24"/>
          <w:lang w:val="bg-BG"/>
        </w:rPr>
      </w:pPr>
      <w:proofErr w:type="spellStart"/>
      <w:r w:rsidRPr="001F0173">
        <w:rPr>
          <w:rFonts w:ascii="Sofia Sans" w:hAnsi="Sofia Sans"/>
          <w:b/>
          <w:bCs/>
          <w:sz w:val="24"/>
          <w:szCs w:val="24"/>
          <w:lang w:val="bg-BG"/>
        </w:rPr>
        <w:t>get_score</w:t>
      </w:r>
      <w:proofErr w:type="spellEnd"/>
      <w:r w:rsidRPr="001F0173">
        <w:rPr>
          <w:rFonts w:ascii="Sofia Sans" w:hAnsi="Sofia Sans"/>
          <w:b/>
          <w:bCs/>
          <w:sz w:val="24"/>
          <w:szCs w:val="24"/>
          <w:lang w:val="bg-BG"/>
        </w:rPr>
        <w:t>:</w:t>
      </w:r>
      <w:r w:rsidRPr="001F0173">
        <w:rPr>
          <w:rFonts w:ascii="Sofia Sans" w:hAnsi="Sofia Sans"/>
          <w:sz w:val="24"/>
          <w:szCs w:val="24"/>
          <w:lang w:val="bg-BG"/>
        </w:rPr>
        <w:t xml:space="preserve"> Извлича текущата оценка на мнението.</w:t>
      </w:r>
    </w:p>
    <w:p w14:paraId="514CBD2B" w14:textId="77777777" w:rsidR="00CB5CC9" w:rsidRPr="001F0173" w:rsidRDefault="00CB5CC9" w:rsidP="001F0173">
      <w:pPr>
        <w:pStyle w:val="BodyText"/>
        <w:numPr>
          <w:ilvl w:val="0"/>
          <w:numId w:val="13"/>
        </w:numPr>
        <w:jc w:val="both"/>
        <w:rPr>
          <w:rFonts w:ascii="Sofia Sans" w:hAnsi="Sofia Sans"/>
          <w:sz w:val="24"/>
          <w:szCs w:val="24"/>
          <w:lang w:val="bg-BG"/>
        </w:rPr>
      </w:pPr>
      <w:proofErr w:type="spellStart"/>
      <w:r w:rsidRPr="001F0173">
        <w:rPr>
          <w:rFonts w:ascii="Sofia Sans" w:hAnsi="Sofia Sans"/>
          <w:b/>
          <w:bCs/>
          <w:sz w:val="24"/>
          <w:szCs w:val="24"/>
          <w:lang w:val="bg-BG"/>
        </w:rPr>
        <w:t>get_history</w:t>
      </w:r>
      <w:proofErr w:type="spellEnd"/>
      <w:r w:rsidRPr="001F0173">
        <w:rPr>
          <w:rFonts w:ascii="Sofia Sans" w:hAnsi="Sofia Sans"/>
          <w:b/>
          <w:bCs/>
          <w:sz w:val="24"/>
          <w:szCs w:val="24"/>
          <w:lang w:val="bg-BG"/>
        </w:rPr>
        <w:t>:</w:t>
      </w:r>
      <w:r w:rsidRPr="001F0173">
        <w:rPr>
          <w:rFonts w:ascii="Sofia Sans" w:hAnsi="Sofia Sans"/>
          <w:sz w:val="24"/>
          <w:szCs w:val="24"/>
          <w:lang w:val="bg-BG"/>
        </w:rPr>
        <w:t xml:space="preserve"> Предоставя подробен дневник на промените в резултата и причините.</w:t>
      </w:r>
    </w:p>
    <w:p w14:paraId="2112C91D" w14:textId="669F15CA" w:rsidR="009B09EB" w:rsidRPr="001F0173" w:rsidRDefault="009B09EB" w:rsidP="009B09EB">
      <w:pPr>
        <w:pStyle w:val="Heading2"/>
        <w:rPr>
          <w:rFonts w:ascii="Sofia Sans" w:hAnsi="Sofia Sans"/>
        </w:rPr>
      </w:pPr>
      <w:bookmarkStart w:id="41" w:name="_Toc184897782"/>
      <w:bookmarkStart w:id="42" w:name="_Toc184897830"/>
      <w:r w:rsidRPr="001F0173">
        <w:rPr>
          <w:rFonts w:ascii="Sofia Sans" w:hAnsi="Sofia Sans"/>
        </w:rPr>
        <w:lastRenderedPageBreak/>
        <w:t>3. Имплементация</w:t>
      </w:r>
      <w:bookmarkEnd w:id="41"/>
      <w:bookmarkEnd w:id="42"/>
    </w:p>
    <w:p w14:paraId="4C0C9AB0" w14:textId="7682B4D8" w:rsidR="00A33A37" w:rsidRPr="001F0173" w:rsidRDefault="00A33A37" w:rsidP="00A33A37">
      <w:pPr>
        <w:pStyle w:val="Heading3"/>
        <w:rPr>
          <w:rFonts w:ascii="Sofia Sans" w:hAnsi="Sofia Sans"/>
          <w:sz w:val="32"/>
          <w:szCs w:val="32"/>
        </w:rPr>
      </w:pPr>
      <w:bookmarkStart w:id="43" w:name="_Toc184897783"/>
      <w:bookmarkStart w:id="44" w:name="_Toc184897831"/>
      <w:r w:rsidRPr="001F0173">
        <w:rPr>
          <w:rFonts w:ascii="Sofia Sans" w:hAnsi="Sofia Sans"/>
          <w:sz w:val="32"/>
          <w:szCs w:val="32"/>
        </w:rPr>
        <w:t>Инициализация</w:t>
      </w:r>
      <w:bookmarkEnd w:id="43"/>
      <w:bookmarkEnd w:id="44"/>
    </w:p>
    <w:p w14:paraId="6075F565" w14:textId="7970CF69" w:rsidR="00A33A37" w:rsidRPr="00003342" w:rsidRDefault="00A33A37" w:rsidP="001F0173">
      <w:pPr>
        <w:jc w:val="both"/>
        <w:rPr>
          <w:rFonts w:ascii="Sofia Sans" w:hAnsi="Sofia Sans"/>
          <w:sz w:val="24"/>
          <w:szCs w:val="24"/>
          <w:lang w:eastAsia="bg-BG"/>
        </w:rPr>
      </w:pPr>
      <w:proofErr w:type="spellStart"/>
      <w:r w:rsidRPr="00003342">
        <w:rPr>
          <w:rFonts w:ascii="Sofia Sans" w:hAnsi="Sofia Sans"/>
          <w:sz w:val="24"/>
          <w:szCs w:val="24"/>
          <w:lang w:eastAsia="bg-BG"/>
        </w:rPr>
        <w:t>MarketSimulationModel</w:t>
      </w:r>
      <w:proofErr w:type="spellEnd"/>
      <w:r w:rsidRPr="00003342">
        <w:rPr>
          <w:rFonts w:ascii="Sofia Sans" w:hAnsi="Sofia Sans"/>
          <w:sz w:val="24"/>
          <w:szCs w:val="24"/>
          <w:lang w:eastAsia="bg-BG"/>
        </w:rPr>
        <w:t xml:space="preserve"> инициализира мрежовата среда, като поставя определен брой магазини и клиенти произволно в мрежата.</w:t>
      </w:r>
      <w:r w:rsidRPr="00003342">
        <w:rPr>
          <w:rFonts w:ascii="Sofia Sans" w:hAnsi="Sofia Sans"/>
          <w:sz w:val="24"/>
          <w:szCs w:val="24"/>
          <w:lang w:eastAsia="bg-BG"/>
        </w:rPr>
        <w:t xml:space="preserve"> </w:t>
      </w:r>
      <w:r w:rsidRPr="00003342">
        <w:rPr>
          <w:rFonts w:ascii="Sofia Sans" w:hAnsi="Sofia Sans"/>
          <w:sz w:val="24"/>
          <w:szCs w:val="24"/>
          <w:lang w:eastAsia="bg-BG"/>
        </w:rPr>
        <w:t xml:space="preserve">На всеки </w:t>
      </w:r>
      <w:proofErr w:type="spellStart"/>
      <w:r w:rsidRPr="00003342">
        <w:rPr>
          <w:rFonts w:ascii="Sofia Sans" w:hAnsi="Sofia Sans"/>
          <w:sz w:val="24"/>
          <w:szCs w:val="24"/>
          <w:lang w:eastAsia="bg-BG"/>
        </w:rPr>
        <w:t>ShopAgent</w:t>
      </w:r>
      <w:proofErr w:type="spellEnd"/>
      <w:r w:rsidRPr="00003342">
        <w:rPr>
          <w:rFonts w:ascii="Sofia Sans" w:hAnsi="Sofia Sans"/>
          <w:sz w:val="24"/>
          <w:szCs w:val="24"/>
          <w:lang w:eastAsia="bg-BG"/>
        </w:rPr>
        <w:t xml:space="preserve"> се присвоява уникален инвентар от продукти с произволни първоначални количества.</w:t>
      </w:r>
      <w:r w:rsidRPr="00003342">
        <w:rPr>
          <w:rFonts w:ascii="Sofia Sans" w:hAnsi="Sofia Sans"/>
          <w:sz w:val="24"/>
          <w:szCs w:val="24"/>
          <w:lang w:eastAsia="bg-BG"/>
        </w:rPr>
        <w:t xml:space="preserve"> </w:t>
      </w:r>
      <w:r w:rsidRPr="00003342">
        <w:rPr>
          <w:rFonts w:ascii="Sofia Sans" w:hAnsi="Sofia Sans"/>
          <w:sz w:val="24"/>
          <w:szCs w:val="24"/>
          <w:lang w:eastAsia="bg-BG"/>
        </w:rPr>
        <w:t xml:space="preserve">Всеки </w:t>
      </w:r>
      <w:proofErr w:type="spellStart"/>
      <w:r w:rsidRPr="00003342">
        <w:rPr>
          <w:rFonts w:ascii="Sofia Sans" w:hAnsi="Sofia Sans"/>
          <w:sz w:val="24"/>
          <w:szCs w:val="24"/>
          <w:lang w:eastAsia="bg-BG"/>
        </w:rPr>
        <w:t>ClientAgent</w:t>
      </w:r>
      <w:proofErr w:type="spellEnd"/>
      <w:r w:rsidRPr="00003342">
        <w:rPr>
          <w:rFonts w:ascii="Sofia Sans" w:hAnsi="Sofia Sans"/>
          <w:sz w:val="24"/>
          <w:szCs w:val="24"/>
          <w:lang w:eastAsia="bg-BG"/>
        </w:rPr>
        <w:t xml:space="preserve"> получава списък с продуктови нужди и започва с определена сума пари.</w:t>
      </w:r>
    </w:p>
    <w:p w14:paraId="3DAD087A" w14:textId="1650FA21" w:rsidR="00A33A37" w:rsidRPr="004C461C" w:rsidRDefault="00A33A37" w:rsidP="004C4332">
      <w:pPr>
        <w:pStyle w:val="Heading3"/>
        <w:ind w:left="31680" w:hanging="31680"/>
        <w:rPr>
          <w:rFonts w:ascii="Sofia Sans" w:hAnsi="Sofia Sans"/>
          <w:sz w:val="32"/>
          <w:szCs w:val="32"/>
        </w:rPr>
        <w:pPrChange w:id="45" w:author="Kristiyan Stoykov" w:date="2024-12-12T12:13:00Z">
          <w:pPr>
            <w:pStyle w:val="Heading3"/>
          </w:pPr>
        </w:pPrChange>
      </w:pPr>
      <w:bookmarkStart w:id="46" w:name="_Toc184897784"/>
      <w:bookmarkStart w:id="47" w:name="_Toc184897832"/>
      <w:r w:rsidRPr="004C461C">
        <w:rPr>
          <w:rFonts w:ascii="Sofia Sans" w:hAnsi="Sofia Sans"/>
          <w:sz w:val="32"/>
          <w:szCs w:val="32"/>
        </w:rPr>
        <w:t>Ежедневни стъпки за симулация</w:t>
      </w:r>
      <w:bookmarkEnd w:id="46"/>
      <w:bookmarkEnd w:id="47"/>
    </w:p>
    <w:p w14:paraId="4704C828" w14:textId="055D024E" w:rsidR="00A33A37" w:rsidRPr="00003342" w:rsidRDefault="00A33A37" w:rsidP="001F0173">
      <w:pPr>
        <w:jc w:val="both"/>
        <w:rPr>
          <w:rFonts w:ascii="Sofia Sans" w:hAnsi="Sofia Sans"/>
          <w:sz w:val="24"/>
          <w:szCs w:val="24"/>
          <w:lang w:eastAsia="bg-BG"/>
        </w:rPr>
      </w:pPr>
      <w:r w:rsidRPr="00003342">
        <w:rPr>
          <w:rFonts w:ascii="Sofia Sans" w:hAnsi="Sofia Sans"/>
          <w:sz w:val="24"/>
          <w:szCs w:val="24"/>
          <w:lang w:eastAsia="bg-BG"/>
        </w:rPr>
        <w:t>К</w:t>
      </w:r>
      <w:r w:rsidRPr="00003342">
        <w:rPr>
          <w:rFonts w:ascii="Sofia Sans" w:hAnsi="Sofia Sans"/>
          <w:sz w:val="24"/>
          <w:szCs w:val="24"/>
          <w:lang w:eastAsia="bg-BG"/>
        </w:rPr>
        <w:t>лиентите нулират своите продуктови изисквания за деня.</w:t>
      </w:r>
      <w:r w:rsidRPr="00003342">
        <w:rPr>
          <w:rFonts w:ascii="Sofia Sans" w:hAnsi="Sofia Sans"/>
          <w:sz w:val="24"/>
          <w:szCs w:val="24"/>
          <w:lang w:eastAsia="bg-BG"/>
        </w:rPr>
        <w:t xml:space="preserve"> </w:t>
      </w:r>
      <w:r w:rsidRPr="00003342">
        <w:rPr>
          <w:rFonts w:ascii="Sofia Sans" w:hAnsi="Sofia Sans"/>
          <w:sz w:val="24"/>
          <w:szCs w:val="24"/>
          <w:lang w:eastAsia="bg-BG"/>
        </w:rPr>
        <w:t xml:space="preserve">Магазините допълват </w:t>
      </w:r>
      <w:r w:rsidRPr="00003342">
        <w:rPr>
          <w:rFonts w:ascii="Sofia Sans" w:hAnsi="Sofia Sans"/>
          <w:sz w:val="24"/>
          <w:szCs w:val="24"/>
          <w:lang w:eastAsia="bg-BG"/>
        </w:rPr>
        <w:t>инвентара си</w:t>
      </w:r>
      <w:r w:rsidRPr="00003342">
        <w:rPr>
          <w:rFonts w:ascii="Sofia Sans" w:hAnsi="Sofia Sans"/>
          <w:sz w:val="24"/>
          <w:szCs w:val="24"/>
          <w:lang w:eastAsia="bg-BG"/>
        </w:rPr>
        <w:t xml:space="preserve"> от продукти, ако нивата са ниски</w:t>
      </w:r>
      <w:r w:rsidRPr="00003342">
        <w:rPr>
          <w:rFonts w:ascii="Sofia Sans" w:hAnsi="Sofia Sans"/>
          <w:sz w:val="24"/>
          <w:szCs w:val="24"/>
          <w:lang w:eastAsia="bg-BG"/>
        </w:rPr>
        <w:t xml:space="preserve"> и </w:t>
      </w:r>
      <w:r w:rsidRPr="00003342">
        <w:rPr>
          <w:rFonts w:ascii="Sofia Sans" w:hAnsi="Sofia Sans"/>
          <w:sz w:val="24"/>
          <w:szCs w:val="24"/>
          <w:lang w:eastAsia="bg-BG"/>
        </w:rPr>
        <w:t>коригира</w:t>
      </w:r>
      <w:r w:rsidRPr="00003342">
        <w:rPr>
          <w:rFonts w:ascii="Sofia Sans" w:hAnsi="Sofia Sans"/>
          <w:sz w:val="24"/>
          <w:szCs w:val="24"/>
          <w:lang w:eastAsia="bg-BG"/>
        </w:rPr>
        <w:t>т</w:t>
      </w:r>
      <w:r w:rsidRPr="00003342">
        <w:rPr>
          <w:rFonts w:ascii="Sofia Sans" w:hAnsi="Sofia Sans"/>
          <w:sz w:val="24"/>
          <w:szCs w:val="24"/>
          <w:lang w:eastAsia="bg-BG"/>
        </w:rPr>
        <w:t xml:space="preserve"> цените въз основа на търсенето. Клиентите приоритизират магазините въз основа на мнения и</w:t>
      </w:r>
      <w:r w:rsidRPr="00003342">
        <w:rPr>
          <w:rFonts w:ascii="Sofia Sans" w:hAnsi="Sofia Sans"/>
          <w:sz w:val="24"/>
          <w:szCs w:val="24"/>
          <w:lang w:eastAsia="bg-BG"/>
        </w:rPr>
        <w:t xml:space="preserve"> продуктовото</w:t>
      </w:r>
      <w:r w:rsidRPr="00003342">
        <w:rPr>
          <w:rFonts w:ascii="Sofia Sans" w:hAnsi="Sofia Sans"/>
          <w:sz w:val="24"/>
          <w:szCs w:val="24"/>
          <w:lang w:eastAsia="bg-BG"/>
        </w:rPr>
        <w:t xml:space="preserve"> съотношени</w:t>
      </w:r>
      <w:r w:rsidRPr="00003342">
        <w:rPr>
          <w:rFonts w:ascii="Sofia Sans" w:hAnsi="Sofia Sans"/>
          <w:sz w:val="24"/>
          <w:szCs w:val="24"/>
          <w:lang w:eastAsia="bg-BG"/>
        </w:rPr>
        <w:t>е</w:t>
      </w:r>
      <w:r w:rsidRPr="00003342">
        <w:rPr>
          <w:rFonts w:ascii="Sofia Sans" w:hAnsi="Sofia Sans"/>
          <w:sz w:val="24"/>
          <w:szCs w:val="24"/>
          <w:lang w:eastAsia="bg-BG"/>
        </w:rPr>
        <w:t xml:space="preserve"> качество-цена, </w:t>
      </w:r>
      <w:r w:rsidRPr="00003342">
        <w:rPr>
          <w:rFonts w:ascii="Sofia Sans" w:hAnsi="Sofia Sans"/>
          <w:sz w:val="24"/>
          <w:szCs w:val="24"/>
          <w:lang w:eastAsia="bg-BG"/>
        </w:rPr>
        <w:t xml:space="preserve">и </w:t>
      </w:r>
      <w:r w:rsidRPr="00003342">
        <w:rPr>
          <w:rFonts w:ascii="Sofia Sans" w:hAnsi="Sofia Sans"/>
          <w:sz w:val="24"/>
          <w:szCs w:val="24"/>
          <w:lang w:eastAsia="bg-BG"/>
        </w:rPr>
        <w:t>закупува</w:t>
      </w:r>
      <w:r w:rsidRPr="00003342">
        <w:rPr>
          <w:rFonts w:ascii="Sofia Sans" w:hAnsi="Sofia Sans"/>
          <w:sz w:val="24"/>
          <w:szCs w:val="24"/>
          <w:lang w:eastAsia="bg-BG"/>
        </w:rPr>
        <w:t>т</w:t>
      </w:r>
      <w:r w:rsidRPr="00003342">
        <w:rPr>
          <w:rFonts w:ascii="Sofia Sans" w:hAnsi="Sofia Sans"/>
          <w:sz w:val="24"/>
          <w:szCs w:val="24"/>
          <w:lang w:eastAsia="bg-BG"/>
        </w:rPr>
        <w:t xml:space="preserve"> продукти</w:t>
      </w:r>
      <w:r w:rsidRPr="00003342">
        <w:rPr>
          <w:rFonts w:ascii="Sofia Sans" w:hAnsi="Sofia Sans"/>
          <w:sz w:val="24"/>
          <w:szCs w:val="24"/>
          <w:lang w:eastAsia="bg-BG"/>
        </w:rPr>
        <w:t>,</w:t>
      </w:r>
      <w:r w:rsidRPr="00003342">
        <w:rPr>
          <w:rFonts w:ascii="Sofia Sans" w:hAnsi="Sofia Sans"/>
          <w:sz w:val="24"/>
          <w:szCs w:val="24"/>
          <w:lang w:eastAsia="bg-BG"/>
        </w:rPr>
        <w:t xml:space="preserve"> </w:t>
      </w:r>
      <w:r w:rsidRPr="00003342">
        <w:rPr>
          <w:rFonts w:ascii="Sofia Sans" w:hAnsi="Sofia Sans"/>
          <w:sz w:val="24"/>
          <w:szCs w:val="24"/>
          <w:lang w:eastAsia="bg-BG"/>
        </w:rPr>
        <w:t xml:space="preserve">отговарящи </w:t>
      </w:r>
      <w:r w:rsidRPr="00003342">
        <w:rPr>
          <w:rFonts w:ascii="Sofia Sans" w:hAnsi="Sofia Sans"/>
          <w:sz w:val="24"/>
          <w:szCs w:val="24"/>
          <w:lang w:eastAsia="bg-BG"/>
        </w:rPr>
        <w:t>на техните нужди.</w:t>
      </w:r>
      <w:r w:rsidRPr="00003342">
        <w:rPr>
          <w:rFonts w:ascii="Sofia Sans" w:hAnsi="Sofia Sans"/>
          <w:sz w:val="24"/>
          <w:szCs w:val="24"/>
          <w:lang w:eastAsia="bg-BG"/>
        </w:rPr>
        <w:t xml:space="preserve"> След това, а</w:t>
      </w:r>
      <w:r w:rsidRPr="00003342">
        <w:rPr>
          <w:rFonts w:ascii="Sofia Sans" w:hAnsi="Sofia Sans"/>
          <w:sz w:val="24"/>
          <w:szCs w:val="24"/>
          <w:lang w:eastAsia="bg-BG"/>
        </w:rPr>
        <w:t>ко всички необходими съставки са налични, клиентите създават продукти за печалба.</w:t>
      </w:r>
      <w:r w:rsidRPr="00003342">
        <w:rPr>
          <w:rFonts w:ascii="Sofia Sans" w:hAnsi="Sofia Sans"/>
          <w:sz w:val="24"/>
          <w:szCs w:val="24"/>
          <w:lang w:eastAsia="bg-BG"/>
        </w:rPr>
        <w:t xml:space="preserve"> </w:t>
      </w:r>
      <w:r w:rsidRPr="00003342">
        <w:rPr>
          <w:rFonts w:ascii="Sofia Sans" w:hAnsi="Sofia Sans"/>
          <w:sz w:val="24"/>
          <w:szCs w:val="24"/>
          <w:lang w:eastAsia="bg-BG"/>
        </w:rPr>
        <w:t>Клиентите</w:t>
      </w:r>
      <w:r w:rsidRPr="00003342">
        <w:rPr>
          <w:rFonts w:ascii="Sofia Sans" w:hAnsi="Sofia Sans"/>
          <w:sz w:val="24"/>
          <w:szCs w:val="24"/>
          <w:lang w:eastAsia="bg-BG"/>
        </w:rPr>
        <w:t>, също така,</w:t>
      </w:r>
      <w:r w:rsidRPr="00003342">
        <w:rPr>
          <w:rFonts w:ascii="Sofia Sans" w:hAnsi="Sofia Sans"/>
          <w:sz w:val="24"/>
          <w:szCs w:val="24"/>
          <w:lang w:eastAsia="bg-BG"/>
        </w:rPr>
        <w:t xml:space="preserve"> обменят мнения с</w:t>
      </w:r>
      <w:r w:rsidRPr="00003342">
        <w:rPr>
          <w:rFonts w:ascii="Sofia Sans" w:hAnsi="Sofia Sans"/>
          <w:sz w:val="24"/>
          <w:szCs w:val="24"/>
          <w:lang w:eastAsia="bg-BG"/>
        </w:rPr>
        <w:t xml:space="preserve">ъс съседните </w:t>
      </w:r>
      <w:r w:rsidRPr="00003342">
        <w:rPr>
          <w:rFonts w:ascii="Sofia Sans" w:hAnsi="Sofia Sans"/>
          <w:sz w:val="24"/>
          <w:szCs w:val="24"/>
          <w:lang w:eastAsia="bg-BG"/>
        </w:rPr>
        <w:t>агенти.</w:t>
      </w:r>
    </w:p>
    <w:p w14:paraId="3DDA204A" w14:textId="057C8D9A" w:rsidR="00A33A37" w:rsidRPr="00B725BD" w:rsidRDefault="00A33A37" w:rsidP="00A33A37">
      <w:pPr>
        <w:pStyle w:val="Heading3"/>
        <w:rPr>
          <w:rFonts w:ascii="Sofia Sans" w:hAnsi="Sofia Sans"/>
          <w:sz w:val="32"/>
          <w:szCs w:val="32"/>
        </w:rPr>
      </w:pPr>
      <w:bookmarkStart w:id="48" w:name="_Toc184897785"/>
      <w:bookmarkStart w:id="49" w:name="_Toc184897833"/>
      <w:r w:rsidRPr="00B725BD">
        <w:rPr>
          <w:rFonts w:ascii="Sofia Sans" w:hAnsi="Sofia Sans"/>
          <w:sz w:val="32"/>
          <w:szCs w:val="32"/>
        </w:rPr>
        <w:t>Регистриране на данни и визуализация</w:t>
      </w:r>
      <w:bookmarkEnd w:id="48"/>
      <w:bookmarkEnd w:id="49"/>
    </w:p>
    <w:p w14:paraId="3CDF644E" w14:textId="6AB42F5F" w:rsidR="00CB5CC9" w:rsidRPr="00003342" w:rsidRDefault="00A33A37" w:rsidP="001F0173">
      <w:pPr>
        <w:jc w:val="both"/>
        <w:rPr>
          <w:rFonts w:ascii="Sofia Sans" w:hAnsi="Sofia Sans"/>
          <w:sz w:val="24"/>
          <w:szCs w:val="24"/>
          <w:lang w:eastAsia="bg-BG"/>
        </w:rPr>
      </w:pPr>
      <w:r w:rsidRPr="00003342">
        <w:rPr>
          <w:rFonts w:ascii="Sofia Sans" w:hAnsi="Sofia Sans"/>
          <w:sz w:val="24"/>
          <w:szCs w:val="24"/>
          <w:lang w:eastAsia="bg-BG"/>
        </w:rPr>
        <w:t>В края на всеки ден симулацията регистрира статистически данни като печалби на магазини, клиентски инвентар.</w:t>
      </w:r>
      <w:r w:rsidR="001F0173" w:rsidRPr="00003342">
        <w:rPr>
          <w:rFonts w:ascii="Sofia Sans" w:hAnsi="Sofia Sans"/>
          <w:sz w:val="24"/>
          <w:szCs w:val="24"/>
          <w:lang w:val="en-US" w:eastAsia="bg-BG"/>
        </w:rPr>
        <w:t xml:space="preserve"> </w:t>
      </w:r>
      <w:r w:rsidRPr="00003342">
        <w:rPr>
          <w:rFonts w:ascii="Sofia Sans" w:hAnsi="Sofia Sans"/>
          <w:sz w:val="24"/>
          <w:szCs w:val="24"/>
          <w:lang w:eastAsia="bg-BG"/>
        </w:rPr>
        <w:t>В края на симулацията се визуализира грид мрежата и две статистически графики за развитието на парите на клиентите и магазините</w:t>
      </w:r>
    </w:p>
    <w:p w14:paraId="3F0FF56B" w14:textId="4804EBDD" w:rsidR="009B09EB" w:rsidRPr="005F4A62" w:rsidRDefault="009B09EB" w:rsidP="005F4A62">
      <w:pPr>
        <w:pStyle w:val="Heading2"/>
        <w:rPr>
          <w:rFonts w:ascii="Sofia Sans" w:hAnsi="Sofia Sans"/>
        </w:rPr>
      </w:pPr>
      <w:r w:rsidRPr="005F4A62">
        <w:rPr>
          <w:rFonts w:ascii="Sofia Sans" w:hAnsi="Sofia Sans"/>
        </w:rPr>
        <w:t>4. Резултати</w:t>
      </w:r>
    </w:p>
    <w:p w14:paraId="71E1E684" w14:textId="7FD95CF7" w:rsidR="00A33A37" w:rsidRPr="001F0173" w:rsidRDefault="001F0173" w:rsidP="001F0173">
      <w:pPr>
        <w:spacing w:before="100" w:beforeAutospacing="1" w:after="100" w:afterAutospacing="1" w:line="240" w:lineRule="auto"/>
        <w:jc w:val="both"/>
        <w:rPr>
          <w:rFonts w:ascii="Sofia Sans" w:eastAsia="Times New Roman" w:hAnsi="Sofia Sans" w:cs="Times New Roman"/>
          <w:sz w:val="24"/>
          <w:szCs w:val="24"/>
          <w:lang w:val="en-US" w:eastAsia="bg-BG"/>
        </w:rPr>
      </w:pPr>
      <w:r w:rsidRPr="001F0173">
        <w:rPr>
          <w:rFonts w:ascii="Sofia Sans" w:eastAsia="Times New Roman" w:hAnsi="Sofia Sans" w:cs="Times New Roman"/>
          <w:sz w:val="24"/>
          <w:szCs w:val="24"/>
          <w:lang w:val="en-US" w:eastAsia="bg-BG"/>
        </w:rPr>
        <w:drawing>
          <wp:anchor distT="0" distB="0" distL="114300" distR="114300" simplePos="0" relativeHeight="251661312" behindDoc="0" locked="0" layoutInCell="1" allowOverlap="1" wp14:anchorId="3FC2194F" wp14:editId="10E3CCC9">
            <wp:simplePos x="0" y="0"/>
            <wp:positionH relativeFrom="column">
              <wp:posOffset>-49613</wp:posOffset>
            </wp:positionH>
            <wp:positionV relativeFrom="paragraph">
              <wp:posOffset>87630</wp:posOffset>
            </wp:positionV>
            <wp:extent cx="3745230" cy="2305685"/>
            <wp:effectExtent l="0" t="0" r="762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523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09EB" w:rsidRPr="001F0173">
        <w:rPr>
          <w:rFonts w:ascii="Sofia Sans" w:eastAsia="Times New Roman" w:hAnsi="Sofia Sans" w:cs="Times New Roman"/>
          <w:sz w:val="24"/>
          <w:szCs w:val="24"/>
          <w:lang w:eastAsia="bg-BG"/>
        </w:rPr>
        <w:t xml:space="preserve">Симулацията показва динамиката на взаимодействията между </w:t>
      </w:r>
      <w:r w:rsidR="00A33A37" w:rsidRPr="001F0173">
        <w:rPr>
          <w:rFonts w:ascii="Sofia Sans" w:eastAsia="Times New Roman" w:hAnsi="Sofia Sans" w:cs="Times New Roman"/>
          <w:sz w:val="24"/>
          <w:szCs w:val="24"/>
          <w:lang w:eastAsia="bg-BG"/>
        </w:rPr>
        <w:t xml:space="preserve">клиенти и </w:t>
      </w:r>
      <w:proofErr w:type="spellStart"/>
      <w:r w:rsidR="00A33A37" w:rsidRPr="001F0173">
        <w:rPr>
          <w:rFonts w:ascii="Sofia Sans" w:eastAsia="Times New Roman" w:hAnsi="Sofia Sans" w:cs="Times New Roman"/>
          <w:sz w:val="24"/>
          <w:szCs w:val="24"/>
          <w:lang w:eastAsia="bg-BG"/>
        </w:rPr>
        <w:t>магизини</w:t>
      </w:r>
      <w:proofErr w:type="spellEnd"/>
      <w:r w:rsidR="009B09EB" w:rsidRPr="001F0173">
        <w:rPr>
          <w:rFonts w:ascii="Sofia Sans" w:eastAsia="Times New Roman" w:hAnsi="Sofia Sans" w:cs="Times New Roman"/>
          <w:sz w:val="24"/>
          <w:szCs w:val="24"/>
          <w:lang w:eastAsia="bg-BG"/>
        </w:rPr>
        <w:t>.</w:t>
      </w:r>
    </w:p>
    <w:p w14:paraId="59EA3AD8" w14:textId="5EF1B9A3" w:rsidR="000C1E7F" w:rsidRPr="001F0173" w:rsidRDefault="009B09EB" w:rsidP="001F0173">
      <w:pPr>
        <w:spacing w:before="100" w:beforeAutospacing="1" w:after="100" w:afterAutospacing="1" w:line="240" w:lineRule="auto"/>
        <w:jc w:val="both"/>
        <w:rPr>
          <w:rFonts w:ascii="Sofia Sans" w:eastAsia="Times New Roman" w:hAnsi="Sofia Sans" w:cs="Times New Roman"/>
          <w:sz w:val="24"/>
          <w:szCs w:val="24"/>
          <w:lang w:eastAsia="bg-BG"/>
        </w:rPr>
      </w:pPr>
      <w:r w:rsidRPr="001F0173">
        <w:rPr>
          <w:rFonts w:ascii="Sofia Sans" w:eastAsia="Times New Roman" w:hAnsi="Sofia Sans" w:cs="Times New Roman"/>
          <w:b/>
          <w:bCs/>
          <w:sz w:val="24"/>
          <w:szCs w:val="24"/>
          <w:lang w:eastAsia="bg-BG"/>
        </w:rPr>
        <w:t>Анализ</w:t>
      </w:r>
      <w:r w:rsidRPr="001F0173">
        <w:rPr>
          <w:rFonts w:ascii="Sofia Sans" w:eastAsia="Times New Roman" w:hAnsi="Sofia Sans" w:cs="Times New Roman"/>
          <w:sz w:val="24"/>
          <w:szCs w:val="24"/>
          <w:lang w:eastAsia="bg-BG"/>
        </w:rPr>
        <w:t>:</w:t>
      </w:r>
      <w:r w:rsidRPr="001F0173">
        <w:rPr>
          <w:rFonts w:ascii="Sofia Sans" w:eastAsia="Times New Roman" w:hAnsi="Sofia Sans" w:cs="Times New Roman"/>
          <w:sz w:val="24"/>
          <w:szCs w:val="24"/>
          <w:lang w:val="en-US" w:eastAsia="bg-BG"/>
        </w:rPr>
        <w:t xml:space="preserve"> </w:t>
      </w:r>
      <w:r w:rsidR="000C1E7F" w:rsidRPr="001F0173">
        <w:rPr>
          <w:rFonts w:ascii="Sofia Sans" w:eastAsia="Times New Roman" w:hAnsi="Sofia Sans" w:cs="Times New Roman"/>
          <w:sz w:val="24"/>
          <w:szCs w:val="24"/>
          <w:lang w:eastAsia="bg-BG"/>
        </w:rPr>
        <w:t>Магазини</w:t>
      </w:r>
      <w:r w:rsidR="000C1E7F" w:rsidRPr="001F0173">
        <w:rPr>
          <w:rFonts w:ascii="Sofia Sans" w:eastAsia="Times New Roman" w:hAnsi="Sofia Sans" w:cs="Times New Roman"/>
          <w:sz w:val="24"/>
          <w:szCs w:val="24"/>
          <w:lang w:eastAsia="bg-BG"/>
        </w:rPr>
        <w:t>те а</w:t>
      </w:r>
      <w:r w:rsidR="000C1E7F" w:rsidRPr="001F0173">
        <w:rPr>
          <w:rFonts w:ascii="Sofia Sans" w:eastAsia="Times New Roman" w:hAnsi="Sofia Sans" w:cs="Times New Roman"/>
          <w:sz w:val="24"/>
          <w:szCs w:val="24"/>
          <w:lang w:eastAsia="bg-BG"/>
        </w:rPr>
        <w:t>ктивно презапасява</w:t>
      </w:r>
      <w:r w:rsidR="000C1E7F" w:rsidRPr="001F0173">
        <w:rPr>
          <w:rFonts w:ascii="Sofia Sans" w:eastAsia="Times New Roman" w:hAnsi="Sofia Sans" w:cs="Times New Roman"/>
          <w:sz w:val="24"/>
          <w:szCs w:val="24"/>
          <w:lang w:eastAsia="bg-BG"/>
        </w:rPr>
        <w:t xml:space="preserve">т </w:t>
      </w:r>
      <w:r w:rsidR="000C1E7F" w:rsidRPr="001F0173">
        <w:rPr>
          <w:rFonts w:ascii="Sofia Sans" w:eastAsia="Times New Roman" w:hAnsi="Sofia Sans" w:cs="Times New Roman"/>
          <w:sz w:val="24"/>
          <w:szCs w:val="24"/>
          <w:lang w:eastAsia="bg-BG"/>
        </w:rPr>
        <w:t>и коригиране на цените, но честият недостиг на ключови продукти (напр. мляко, масло) предполага предизвикателства пред доставките. Като цяло магазините остават финансово стабилни.</w:t>
      </w:r>
    </w:p>
    <w:p w14:paraId="56C275F5" w14:textId="00501D1A" w:rsidR="009B09EB" w:rsidRPr="001F0173" w:rsidRDefault="000C1E7F" w:rsidP="001F0173">
      <w:pPr>
        <w:spacing w:before="100" w:beforeAutospacing="1" w:after="100" w:afterAutospacing="1" w:line="240" w:lineRule="auto"/>
        <w:jc w:val="both"/>
        <w:rPr>
          <w:rFonts w:ascii="Sofia Sans" w:eastAsia="Times New Roman" w:hAnsi="Sofia Sans" w:cs="Times New Roman"/>
          <w:sz w:val="24"/>
          <w:szCs w:val="24"/>
          <w:lang w:eastAsia="bg-BG"/>
        </w:rPr>
      </w:pPr>
      <w:r w:rsidRPr="001F0173">
        <w:rPr>
          <w:rFonts w:ascii="Sofia Sans" w:eastAsia="Times New Roman" w:hAnsi="Sofia Sans" w:cs="Times New Roman"/>
          <w:sz w:val="24"/>
          <w:szCs w:val="24"/>
          <w:lang w:eastAsia="bg-BG"/>
        </w:rPr>
        <w:lastRenderedPageBreak/>
        <w:t>Повечето клиенти печелят, но някои се борят да постигнат производствените цели поради липсващи съставки, което ограничава тяхната рентабилност.</w:t>
      </w:r>
      <w:r w:rsidRPr="001F0173">
        <w:rPr>
          <w:rFonts w:ascii="Sofia Sans" w:eastAsia="Times New Roman" w:hAnsi="Sofia Sans" w:cs="Times New Roman"/>
          <w:sz w:val="24"/>
          <w:szCs w:val="24"/>
          <w:lang w:eastAsia="bg-BG"/>
        </w:rPr>
        <w:t xml:space="preserve"> </w:t>
      </w:r>
      <w:r w:rsidRPr="001F0173">
        <w:rPr>
          <w:rFonts w:ascii="Sofia Sans" w:eastAsia="Times New Roman" w:hAnsi="Sofia Sans" w:cs="Times New Roman"/>
          <w:sz w:val="24"/>
          <w:szCs w:val="24"/>
          <w:lang w:eastAsia="bg-BG"/>
        </w:rPr>
        <w:t>Системата е функционална, с динамични взаимодействия между агентите, но повтарящи</w:t>
      </w:r>
      <w:r w:rsidRPr="001F0173">
        <w:rPr>
          <w:rFonts w:ascii="Sofia Sans" w:eastAsia="Times New Roman" w:hAnsi="Sofia Sans" w:cs="Times New Roman"/>
          <w:sz w:val="24"/>
          <w:szCs w:val="24"/>
          <w:lang w:eastAsia="bg-BG"/>
        </w:rPr>
        <w:t>ят</w:t>
      </w:r>
      <w:r w:rsidRPr="001F0173">
        <w:rPr>
          <w:rFonts w:ascii="Sofia Sans" w:eastAsia="Times New Roman" w:hAnsi="Sofia Sans" w:cs="Times New Roman"/>
          <w:sz w:val="24"/>
          <w:szCs w:val="24"/>
          <w:lang w:eastAsia="bg-BG"/>
        </w:rPr>
        <w:t xml:space="preserve"> се недостиг може да възпрепятстват дългосрочната ефективност.</w:t>
      </w:r>
    </w:p>
    <w:p w14:paraId="7D341FC7" w14:textId="77777777" w:rsidR="009B09EB" w:rsidRPr="001F0173" w:rsidRDefault="009B09EB" w:rsidP="009B09EB">
      <w:pPr>
        <w:pStyle w:val="Heading2"/>
        <w:rPr>
          <w:rFonts w:ascii="Sofia Sans" w:hAnsi="Sofia Sans"/>
        </w:rPr>
      </w:pPr>
      <w:bookmarkStart w:id="50" w:name="_Toc184897786"/>
      <w:bookmarkStart w:id="51" w:name="_Toc184897834"/>
      <w:r w:rsidRPr="001F0173">
        <w:rPr>
          <w:rFonts w:ascii="Sofia Sans" w:hAnsi="Sofia Sans"/>
        </w:rPr>
        <w:t>5. Заключение</w:t>
      </w:r>
      <w:bookmarkEnd w:id="50"/>
      <w:bookmarkEnd w:id="51"/>
    </w:p>
    <w:p w14:paraId="53B40516" w14:textId="77777777" w:rsidR="009B09EB" w:rsidRPr="001F0173" w:rsidRDefault="009B09EB" w:rsidP="001F0173">
      <w:pPr>
        <w:spacing w:before="100" w:beforeAutospacing="1" w:after="100" w:afterAutospacing="1" w:line="240" w:lineRule="auto"/>
        <w:ind w:left="360"/>
        <w:jc w:val="both"/>
        <w:rPr>
          <w:rFonts w:ascii="Sofia Sans" w:eastAsia="Times New Roman" w:hAnsi="Sofia Sans" w:cs="Times New Roman"/>
          <w:sz w:val="24"/>
          <w:szCs w:val="24"/>
          <w:lang w:eastAsia="bg-BG"/>
        </w:rPr>
      </w:pPr>
      <w:r w:rsidRPr="001F0173">
        <w:rPr>
          <w:rFonts w:ascii="Sofia Sans" w:eastAsia="Times New Roman" w:hAnsi="Sofia Sans" w:cs="Times New Roman"/>
          <w:b/>
          <w:bCs/>
          <w:sz w:val="24"/>
          <w:szCs w:val="24"/>
          <w:lang w:eastAsia="bg-BG"/>
        </w:rPr>
        <w:t>Трудности</w:t>
      </w:r>
      <w:r w:rsidRPr="001F0173">
        <w:rPr>
          <w:rFonts w:ascii="Sofia Sans" w:eastAsia="Times New Roman" w:hAnsi="Sofia Sans" w:cs="Times New Roman"/>
          <w:sz w:val="24"/>
          <w:szCs w:val="24"/>
          <w:lang w:eastAsia="bg-BG"/>
        </w:rPr>
        <w:t>:</w:t>
      </w:r>
    </w:p>
    <w:p w14:paraId="3C33F722" w14:textId="77777777" w:rsidR="009B09EB" w:rsidRPr="001F0173" w:rsidRDefault="009B09EB" w:rsidP="001F0173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Sofia Sans" w:eastAsia="Times New Roman" w:hAnsi="Sofia Sans" w:cs="Times New Roman"/>
          <w:sz w:val="24"/>
          <w:szCs w:val="24"/>
          <w:lang w:eastAsia="bg-BG"/>
        </w:rPr>
      </w:pPr>
      <w:r w:rsidRPr="001F0173">
        <w:rPr>
          <w:rFonts w:ascii="Sofia Sans" w:eastAsia="Times New Roman" w:hAnsi="Sofia Sans" w:cs="Times New Roman"/>
          <w:sz w:val="24"/>
          <w:szCs w:val="24"/>
          <w:lang w:eastAsia="bg-BG"/>
        </w:rPr>
        <w:t>Настройка на параметрите за балансирано поведение на агентите.</w:t>
      </w:r>
    </w:p>
    <w:p w14:paraId="309C9A89" w14:textId="1D5EE342" w:rsidR="009B09EB" w:rsidRPr="001F0173" w:rsidRDefault="009B09EB" w:rsidP="001F0173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Sofia Sans" w:eastAsia="Times New Roman" w:hAnsi="Sofia Sans" w:cs="Times New Roman"/>
          <w:sz w:val="24"/>
          <w:szCs w:val="24"/>
          <w:lang w:eastAsia="bg-BG"/>
        </w:rPr>
      </w:pPr>
      <w:r w:rsidRPr="001F0173">
        <w:rPr>
          <w:rFonts w:ascii="Sofia Sans" w:eastAsia="Times New Roman" w:hAnsi="Sofia Sans" w:cs="Times New Roman"/>
          <w:sz w:val="24"/>
          <w:szCs w:val="24"/>
          <w:lang w:eastAsia="bg-BG"/>
        </w:rPr>
        <w:t xml:space="preserve">Управление на взаимодействието между </w:t>
      </w:r>
      <w:r w:rsidR="00FB0557" w:rsidRPr="001F0173">
        <w:rPr>
          <w:rFonts w:ascii="Sofia Sans" w:eastAsia="Times New Roman" w:hAnsi="Sofia Sans" w:cs="Times New Roman"/>
          <w:sz w:val="24"/>
          <w:szCs w:val="24"/>
          <w:lang w:eastAsia="bg-BG"/>
        </w:rPr>
        <w:t>магазини и клиенти</w:t>
      </w:r>
      <w:r w:rsidRPr="001F0173">
        <w:rPr>
          <w:rFonts w:ascii="Sofia Sans" w:eastAsia="Times New Roman" w:hAnsi="Sofia Sans" w:cs="Times New Roman"/>
          <w:sz w:val="24"/>
          <w:szCs w:val="24"/>
          <w:lang w:eastAsia="bg-BG"/>
        </w:rPr>
        <w:t>.</w:t>
      </w:r>
    </w:p>
    <w:p w14:paraId="02E142AE" w14:textId="77777777" w:rsidR="009B09EB" w:rsidRPr="001F0173" w:rsidRDefault="009B09EB" w:rsidP="001F0173">
      <w:pPr>
        <w:spacing w:before="100" w:beforeAutospacing="1" w:after="100" w:afterAutospacing="1" w:line="240" w:lineRule="auto"/>
        <w:ind w:left="360"/>
        <w:jc w:val="both"/>
        <w:rPr>
          <w:rFonts w:ascii="Sofia Sans" w:eastAsia="Times New Roman" w:hAnsi="Sofia Sans" w:cs="Times New Roman"/>
          <w:sz w:val="24"/>
          <w:szCs w:val="24"/>
          <w:lang w:eastAsia="bg-BG"/>
        </w:rPr>
      </w:pPr>
      <w:r w:rsidRPr="001F0173">
        <w:rPr>
          <w:rFonts w:ascii="Sofia Sans" w:eastAsia="Times New Roman" w:hAnsi="Sofia Sans" w:cs="Times New Roman"/>
          <w:b/>
          <w:bCs/>
          <w:sz w:val="24"/>
          <w:szCs w:val="24"/>
          <w:lang w:eastAsia="bg-BG"/>
        </w:rPr>
        <w:t>Подобрения</w:t>
      </w:r>
      <w:r w:rsidRPr="001F0173">
        <w:rPr>
          <w:rFonts w:ascii="Sofia Sans" w:eastAsia="Times New Roman" w:hAnsi="Sofia Sans" w:cs="Times New Roman"/>
          <w:sz w:val="24"/>
          <w:szCs w:val="24"/>
          <w:lang w:eastAsia="bg-BG"/>
        </w:rPr>
        <w:t>:</w:t>
      </w:r>
    </w:p>
    <w:p w14:paraId="06B3E313" w14:textId="456BC651" w:rsidR="009B09EB" w:rsidRPr="001F0173" w:rsidRDefault="005551D8" w:rsidP="001F0173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Sofia Sans" w:eastAsia="Times New Roman" w:hAnsi="Sofia Sans" w:cs="Times New Roman"/>
          <w:sz w:val="24"/>
          <w:szCs w:val="24"/>
          <w:lang w:eastAsia="bg-BG"/>
        </w:rPr>
      </w:pPr>
      <w:r w:rsidRPr="001F0173">
        <w:rPr>
          <w:rFonts w:ascii="Sofia Sans" w:eastAsia="Times New Roman" w:hAnsi="Sofia Sans" w:cs="Times New Roman"/>
          <w:sz w:val="24"/>
          <w:szCs w:val="24"/>
          <w:lang w:eastAsia="bg-BG"/>
        </w:rPr>
        <w:t>Подобр</w:t>
      </w:r>
      <w:r w:rsidRPr="001F0173">
        <w:rPr>
          <w:rFonts w:ascii="Sofia Sans" w:eastAsia="Times New Roman" w:hAnsi="Sofia Sans" w:cs="Times New Roman"/>
          <w:sz w:val="24"/>
          <w:szCs w:val="24"/>
          <w:lang w:eastAsia="bg-BG"/>
        </w:rPr>
        <w:t>яване на</w:t>
      </w:r>
      <w:r w:rsidRPr="001F0173">
        <w:rPr>
          <w:rFonts w:ascii="Sofia Sans" w:eastAsia="Times New Roman" w:hAnsi="Sofia Sans" w:cs="Times New Roman"/>
          <w:sz w:val="24"/>
          <w:szCs w:val="24"/>
          <w:lang w:eastAsia="bg-BG"/>
        </w:rPr>
        <w:t xml:space="preserve"> стратегиите за възстановяване на </w:t>
      </w:r>
      <w:r w:rsidRPr="001F0173">
        <w:rPr>
          <w:rFonts w:ascii="Sofia Sans" w:eastAsia="Times New Roman" w:hAnsi="Sofia Sans" w:cs="Times New Roman"/>
          <w:sz w:val="24"/>
          <w:szCs w:val="24"/>
          <w:lang w:eastAsia="bg-BG"/>
        </w:rPr>
        <w:t>инвентар от магазините</w:t>
      </w:r>
      <w:r w:rsidRPr="001F0173">
        <w:rPr>
          <w:rFonts w:ascii="Sofia Sans" w:eastAsia="Times New Roman" w:hAnsi="Sofia Sans" w:cs="Times New Roman"/>
          <w:sz w:val="24"/>
          <w:szCs w:val="24"/>
          <w:lang w:eastAsia="bg-BG"/>
        </w:rPr>
        <w:t xml:space="preserve"> </w:t>
      </w:r>
      <w:r w:rsidRPr="001F0173">
        <w:rPr>
          <w:rFonts w:ascii="Sofia Sans" w:eastAsia="Times New Roman" w:hAnsi="Sofia Sans" w:cs="Times New Roman"/>
          <w:sz w:val="24"/>
          <w:szCs w:val="24"/>
          <w:lang w:eastAsia="bg-BG"/>
        </w:rPr>
        <w:t>и/</w:t>
      </w:r>
      <w:r w:rsidRPr="001F0173">
        <w:rPr>
          <w:rFonts w:ascii="Sofia Sans" w:eastAsia="Times New Roman" w:hAnsi="Sofia Sans" w:cs="Times New Roman"/>
          <w:sz w:val="24"/>
          <w:szCs w:val="24"/>
          <w:lang w:eastAsia="bg-BG"/>
        </w:rPr>
        <w:t>или коригира</w:t>
      </w:r>
      <w:r w:rsidRPr="001F0173">
        <w:rPr>
          <w:rFonts w:ascii="Sofia Sans" w:eastAsia="Times New Roman" w:hAnsi="Sofia Sans" w:cs="Times New Roman"/>
          <w:sz w:val="24"/>
          <w:szCs w:val="24"/>
          <w:lang w:eastAsia="bg-BG"/>
        </w:rPr>
        <w:t>не на</w:t>
      </w:r>
      <w:r w:rsidRPr="001F0173">
        <w:rPr>
          <w:rFonts w:ascii="Sofia Sans" w:eastAsia="Times New Roman" w:hAnsi="Sofia Sans" w:cs="Times New Roman"/>
          <w:sz w:val="24"/>
          <w:szCs w:val="24"/>
          <w:lang w:eastAsia="bg-BG"/>
        </w:rPr>
        <w:t xml:space="preserve"> нивата на предлагане за продукти с голямо търсене, за да</w:t>
      </w:r>
      <w:r w:rsidRPr="001F0173">
        <w:rPr>
          <w:rFonts w:ascii="Sofia Sans" w:eastAsia="Times New Roman" w:hAnsi="Sofia Sans" w:cs="Times New Roman"/>
          <w:sz w:val="24"/>
          <w:szCs w:val="24"/>
          <w:lang w:eastAsia="bg-BG"/>
        </w:rPr>
        <w:t xml:space="preserve"> се</w:t>
      </w:r>
      <w:r w:rsidRPr="001F0173">
        <w:rPr>
          <w:rFonts w:ascii="Sofia Sans" w:eastAsia="Times New Roman" w:hAnsi="Sofia Sans" w:cs="Times New Roman"/>
          <w:sz w:val="24"/>
          <w:szCs w:val="24"/>
          <w:lang w:eastAsia="bg-BG"/>
        </w:rPr>
        <w:t xml:space="preserve"> намали недостига и да</w:t>
      </w:r>
      <w:r w:rsidRPr="001F0173">
        <w:rPr>
          <w:rFonts w:ascii="Sofia Sans" w:eastAsia="Times New Roman" w:hAnsi="Sofia Sans" w:cs="Times New Roman"/>
          <w:sz w:val="24"/>
          <w:szCs w:val="24"/>
          <w:lang w:eastAsia="bg-BG"/>
        </w:rPr>
        <w:t xml:space="preserve"> се</w:t>
      </w:r>
      <w:r w:rsidRPr="001F0173">
        <w:rPr>
          <w:rFonts w:ascii="Sofia Sans" w:eastAsia="Times New Roman" w:hAnsi="Sofia Sans" w:cs="Times New Roman"/>
          <w:sz w:val="24"/>
          <w:szCs w:val="24"/>
          <w:lang w:eastAsia="bg-BG"/>
        </w:rPr>
        <w:t xml:space="preserve"> подобри пазарния баланс</w:t>
      </w:r>
      <w:r w:rsidR="009B09EB" w:rsidRPr="001F0173">
        <w:rPr>
          <w:rFonts w:ascii="Sofia Sans" w:eastAsia="Times New Roman" w:hAnsi="Sofia Sans" w:cs="Times New Roman"/>
          <w:sz w:val="24"/>
          <w:szCs w:val="24"/>
          <w:lang w:eastAsia="bg-BG"/>
        </w:rPr>
        <w:t>.</w:t>
      </w:r>
    </w:p>
    <w:p w14:paraId="3E1B06D3" w14:textId="6781BD28" w:rsidR="009B09EB" w:rsidRPr="001F0173" w:rsidRDefault="009B09EB" w:rsidP="009B09EB">
      <w:pPr>
        <w:pStyle w:val="Heading2"/>
        <w:rPr>
          <w:rFonts w:ascii="Sofia Sans" w:hAnsi="Sofia Sans"/>
        </w:rPr>
      </w:pPr>
      <w:bookmarkStart w:id="52" w:name="_Toc184897787"/>
      <w:bookmarkStart w:id="53" w:name="_Toc184897835"/>
      <w:r w:rsidRPr="001F0173">
        <w:rPr>
          <w:rFonts w:ascii="Sofia Sans" w:hAnsi="Sofia Sans"/>
        </w:rPr>
        <w:t>6. Използвана литература</w:t>
      </w:r>
      <w:bookmarkEnd w:id="52"/>
      <w:bookmarkEnd w:id="53"/>
    </w:p>
    <w:p w14:paraId="2DE1ABF6" w14:textId="0414B70D" w:rsidR="009B09EB" w:rsidRPr="001F0173" w:rsidRDefault="009B09EB" w:rsidP="009B09E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ofia Sans" w:hAnsi="Sofia Sans"/>
        </w:rPr>
      </w:pPr>
      <w:proofErr w:type="spellStart"/>
      <w:r w:rsidRPr="001F0173">
        <w:rPr>
          <w:rFonts w:ascii="Sofia Sans" w:eastAsia="Times New Roman" w:hAnsi="Sofia Sans" w:cs="Times New Roman"/>
          <w:sz w:val="24"/>
          <w:szCs w:val="24"/>
          <w:lang w:eastAsia="bg-BG"/>
        </w:rPr>
        <w:t>Mesa</w:t>
      </w:r>
      <w:proofErr w:type="spellEnd"/>
      <w:r w:rsidRPr="001F0173">
        <w:rPr>
          <w:rFonts w:ascii="Sofia Sans" w:eastAsia="Times New Roman" w:hAnsi="Sofia Sans" w:cs="Times New Roman"/>
          <w:sz w:val="24"/>
          <w:szCs w:val="24"/>
          <w:lang w:eastAsia="bg-BG"/>
        </w:rPr>
        <w:t xml:space="preserve"> </w:t>
      </w:r>
      <w:proofErr w:type="spellStart"/>
      <w:r w:rsidRPr="001F0173">
        <w:rPr>
          <w:rFonts w:ascii="Sofia Sans" w:eastAsia="Times New Roman" w:hAnsi="Sofia Sans" w:cs="Times New Roman"/>
          <w:sz w:val="24"/>
          <w:szCs w:val="24"/>
          <w:lang w:eastAsia="bg-BG"/>
        </w:rPr>
        <w:t>Documentation</w:t>
      </w:r>
      <w:proofErr w:type="spellEnd"/>
      <w:r w:rsidRPr="001F0173">
        <w:rPr>
          <w:rFonts w:ascii="Sofia Sans" w:eastAsia="Times New Roman" w:hAnsi="Sofia Sans" w:cs="Times New Roman"/>
          <w:sz w:val="24"/>
          <w:szCs w:val="24"/>
          <w:lang w:eastAsia="bg-BG"/>
        </w:rPr>
        <w:t xml:space="preserve">: </w:t>
      </w:r>
      <w:hyperlink r:id="rId8" w:history="1">
        <w:r w:rsidRPr="001F0173">
          <w:rPr>
            <w:rStyle w:val="Hyperlink"/>
            <w:rFonts w:ascii="Sofia Sans" w:eastAsia="Times New Roman" w:hAnsi="Sofia Sans" w:cs="Times New Roman"/>
            <w:sz w:val="24"/>
            <w:szCs w:val="24"/>
            <w:lang w:eastAsia="bg-BG"/>
          </w:rPr>
          <w:t>https://mesa.readthedocs.io/stable/</w:t>
        </w:r>
      </w:hyperlink>
      <w:r w:rsidRPr="001F0173">
        <w:rPr>
          <w:rFonts w:ascii="Sofia Sans" w:eastAsia="Times New Roman" w:hAnsi="Sofia Sans" w:cs="Times New Roman"/>
          <w:sz w:val="24"/>
          <w:szCs w:val="24"/>
          <w:lang w:val="en-US" w:eastAsia="bg-BG"/>
        </w:rPr>
        <w:t xml:space="preserve"> </w:t>
      </w:r>
    </w:p>
    <w:p w14:paraId="29BF2060" w14:textId="094A82E2" w:rsidR="00AB5F1F" w:rsidRPr="001F0173" w:rsidRDefault="00AB5F1F" w:rsidP="009B09E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ofia Sans" w:hAnsi="Sofia Sans"/>
        </w:rPr>
      </w:pPr>
      <w:proofErr w:type="spellStart"/>
      <w:r w:rsidRPr="001F0173">
        <w:rPr>
          <w:rFonts w:ascii="Sofia Sans" w:eastAsia="Times New Roman" w:hAnsi="Sofia Sans" w:cs="Times New Roman"/>
          <w:sz w:val="24"/>
          <w:szCs w:val="24"/>
          <w:lang w:val="en-US" w:eastAsia="bg-BG"/>
        </w:rPr>
        <w:t>Mathplotlib</w:t>
      </w:r>
      <w:proofErr w:type="spellEnd"/>
      <w:r w:rsidRPr="001F0173">
        <w:rPr>
          <w:rFonts w:ascii="Sofia Sans" w:eastAsia="Times New Roman" w:hAnsi="Sofia Sans" w:cs="Times New Roman"/>
          <w:sz w:val="24"/>
          <w:szCs w:val="24"/>
          <w:lang w:val="en-US" w:eastAsia="bg-BG"/>
        </w:rPr>
        <w:t xml:space="preserve">: </w:t>
      </w:r>
      <w:hyperlink r:id="rId9" w:history="1">
        <w:r w:rsidR="00B93D7A" w:rsidRPr="001F0173">
          <w:rPr>
            <w:rStyle w:val="Hyperlink"/>
            <w:rFonts w:ascii="Sofia Sans" w:eastAsia="Times New Roman" w:hAnsi="Sofia Sans" w:cs="Times New Roman"/>
            <w:sz w:val="24"/>
            <w:szCs w:val="24"/>
            <w:lang w:val="en-US" w:eastAsia="bg-BG"/>
          </w:rPr>
          <w:t>https://matplotlib.org/stable/index.html</w:t>
        </w:r>
      </w:hyperlink>
    </w:p>
    <w:p w14:paraId="4BC3621F" w14:textId="77777777" w:rsidR="00B93D7A" w:rsidRPr="001F0173" w:rsidRDefault="00B93D7A" w:rsidP="00B93D7A">
      <w:pPr>
        <w:spacing w:before="100" w:beforeAutospacing="1" w:after="100" w:afterAutospacing="1" w:line="240" w:lineRule="auto"/>
        <w:rPr>
          <w:rFonts w:ascii="Sofia Sans" w:hAnsi="Sofia Sans"/>
        </w:rPr>
      </w:pPr>
    </w:p>
    <w:p w14:paraId="458ED801" w14:textId="3DA78D29" w:rsidR="009B09EB" w:rsidRPr="001F0173" w:rsidRDefault="009B09EB" w:rsidP="009B09EB">
      <w:pPr>
        <w:spacing w:before="100" w:beforeAutospacing="1" w:after="100" w:afterAutospacing="1" w:line="240" w:lineRule="auto"/>
        <w:rPr>
          <w:rFonts w:ascii="Sofia Sans" w:eastAsia="Times New Roman" w:hAnsi="Sofia Sans" w:cs="Times New Roman"/>
          <w:sz w:val="24"/>
          <w:szCs w:val="24"/>
          <w:lang w:eastAsia="bg-BG"/>
        </w:rPr>
      </w:pPr>
    </w:p>
    <w:p w14:paraId="14017DD3" w14:textId="77777777" w:rsidR="009B09EB" w:rsidRPr="001F0173" w:rsidRDefault="009B09EB" w:rsidP="009B09EB">
      <w:pPr>
        <w:spacing w:before="100" w:beforeAutospacing="1" w:after="100" w:afterAutospacing="1"/>
        <w:rPr>
          <w:rFonts w:ascii="Sofia Sans" w:hAnsi="Sofia Sans"/>
        </w:rPr>
      </w:pPr>
    </w:p>
    <w:p w14:paraId="50583F7C" w14:textId="77777777" w:rsidR="00DB3127" w:rsidRPr="001F0173" w:rsidRDefault="00DB3127" w:rsidP="009B09EB">
      <w:pPr>
        <w:rPr>
          <w:rFonts w:ascii="Sofia Sans" w:hAnsi="Sofia Sans"/>
        </w:rPr>
      </w:pPr>
    </w:p>
    <w:sectPr w:rsidR="00DB3127" w:rsidRPr="001F01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ofia Sans">
    <w:panose1 w:val="00000000000000000000"/>
    <w:charset w:val="CC"/>
    <w:family w:val="auto"/>
    <w:pitch w:val="variable"/>
    <w:sig w:usb0="A00002EF" w:usb1="4000A47B" w:usb2="00000000" w:usb3="00000000" w:csb0="0000009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25958"/>
    <w:multiLevelType w:val="multilevel"/>
    <w:tmpl w:val="8AD81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D5172C"/>
    <w:multiLevelType w:val="multilevel"/>
    <w:tmpl w:val="6134A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2074AD"/>
    <w:multiLevelType w:val="hybridMultilevel"/>
    <w:tmpl w:val="9E4E9EA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132DA5"/>
    <w:multiLevelType w:val="hybridMultilevel"/>
    <w:tmpl w:val="978A2B5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B32ACF"/>
    <w:multiLevelType w:val="hybridMultilevel"/>
    <w:tmpl w:val="05F4A8D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A073BE"/>
    <w:multiLevelType w:val="multilevel"/>
    <w:tmpl w:val="6134A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E935FA"/>
    <w:multiLevelType w:val="multilevel"/>
    <w:tmpl w:val="D3A26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891BFA"/>
    <w:multiLevelType w:val="hybridMultilevel"/>
    <w:tmpl w:val="DACAFE8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9B5024"/>
    <w:multiLevelType w:val="multilevel"/>
    <w:tmpl w:val="6134A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0D661B"/>
    <w:multiLevelType w:val="hybridMultilevel"/>
    <w:tmpl w:val="B9463E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21163E"/>
    <w:multiLevelType w:val="multilevel"/>
    <w:tmpl w:val="0C7E9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0D5635"/>
    <w:multiLevelType w:val="multilevel"/>
    <w:tmpl w:val="6134A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A12B70"/>
    <w:multiLevelType w:val="hybridMultilevel"/>
    <w:tmpl w:val="3D44C3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E164E0"/>
    <w:multiLevelType w:val="multilevel"/>
    <w:tmpl w:val="72C69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6"/>
  </w:num>
  <w:num w:numId="3">
    <w:abstractNumId w:val="13"/>
  </w:num>
  <w:num w:numId="4">
    <w:abstractNumId w:val="0"/>
  </w:num>
  <w:num w:numId="5">
    <w:abstractNumId w:val="9"/>
  </w:num>
  <w:num w:numId="6">
    <w:abstractNumId w:val="8"/>
  </w:num>
  <w:num w:numId="7">
    <w:abstractNumId w:val="11"/>
  </w:num>
  <w:num w:numId="8">
    <w:abstractNumId w:val="5"/>
  </w:num>
  <w:num w:numId="9">
    <w:abstractNumId w:val="1"/>
  </w:num>
  <w:num w:numId="10">
    <w:abstractNumId w:val="7"/>
  </w:num>
  <w:num w:numId="11">
    <w:abstractNumId w:val="12"/>
  </w:num>
  <w:num w:numId="12">
    <w:abstractNumId w:val="2"/>
  </w:num>
  <w:num w:numId="13">
    <w:abstractNumId w:val="3"/>
  </w:num>
  <w:num w:numId="14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ristiyan Stoykov">
    <w15:presenceInfo w15:providerId="Windows Live" w15:userId="d57d73f95be7fbd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D40"/>
    <w:rsid w:val="00003342"/>
    <w:rsid w:val="00055E82"/>
    <w:rsid w:val="00066C07"/>
    <w:rsid w:val="000C1E7F"/>
    <w:rsid w:val="00130908"/>
    <w:rsid w:val="001F0173"/>
    <w:rsid w:val="00422DD0"/>
    <w:rsid w:val="004C4332"/>
    <w:rsid w:val="004C461C"/>
    <w:rsid w:val="00503809"/>
    <w:rsid w:val="0054101E"/>
    <w:rsid w:val="005551D8"/>
    <w:rsid w:val="00576CD3"/>
    <w:rsid w:val="005F4A62"/>
    <w:rsid w:val="006806E9"/>
    <w:rsid w:val="006E1A9B"/>
    <w:rsid w:val="006F26FA"/>
    <w:rsid w:val="00770054"/>
    <w:rsid w:val="007F0237"/>
    <w:rsid w:val="00875D40"/>
    <w:rsid w:val="008E0D41"/>
    <w:rsid w:val="009B09EB"/>
    <w:rsid w:val="009B741E"/>
    <w:rsid w:val="00A05890"/>
    <w:rsid w:val="00A33A37"/>
    <w:rsid w:val="00AB5F1F"/>
    <w:rsid w:val="00AE4F3C"/>
    <w:rsid w:val="00B725BD"/>
    <w:rsid w:val="00B93D7A"/>
    <w:rsid w:val="00CB5CC9"/>
    <w:rsid w:val="00D96E3A"/>
    <w:rsid w:val="00DB3127"/>
    <w:rsid w:val="00E8347D"/>
    <w:rsid w:val="00EC6FE9"/>
    <w:rsid w:val="00FB0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C0CF8"/>
  <w15:chartTrackingRefBased/>
  <w15:docId w15:val="{8E6165DA-6655-423C-A7A0-08466374B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09EB"/>
  </w:style>
  <w:style w:type="paragraph" w:styleId="Heading1">
    <w:name w:val="heading 1"/>
    <w:basedOn w:val="Normal"/>
    <w:next w:val="Normal"/>
    <w:link w:val="Heading1Char"/>
    <w:uiPriority w:val="9"/>
    <w:qFormat/>
    <w:rsid w:val="009B09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B09E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paragraph" w:styleId="Heading3">
    <w:name w:val="heading 3"/>
    <w:basedOn w:val="Normal"/>
    <w:link w:val="Heading3Char"/>
    <w:uiPriority w:val="9"/>
    <w:qFormat/>
    <w:rsid w:val="009B09E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09E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09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09EB"/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character" w:customStyle="1" w:styleId="Heading3Char">
    <w:name w:val="Heading 3 Char"/>
    <w:basedOn w:val="DefaultParagraphFont"/>
    <w:link w:val="Heading3"/>
    <w:uiPriority w:val="9"/>
    <w:rsid w:val="009B09EB"/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customStyle="1" w:styleId="Heading4Char">
    <w:name w:val="Heading 4 Char"/>
    <w:basedOn w:val="DefaultParagraphFont"/>
    <w:link w:val="Heading4"/>
    <w:uiPriority w:val="9"/>
    <w:rsid w:val="009B09E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9B09EB"/>
    <w:rPr>
      <w:b/>
      <w:bCs/>
    </w:rPr>
  </w:style>
  <w:style w:type="paragraph" w:styleId="ListParagraph">
    <w:name w:val="List Paragraph"/>
    <w:basedOn w:val="Normal"/>
    <w:uiPriority w:val="34"/>
    <w:qFormat/>
    <w:rsid w:val="009B09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09EB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9B09EB"/>
    <w:pPr>
      <w:outlineLvl w:val="9"/>
    </w:pPr>
    <w:rPr>
      <w:lang w:eastAsia="bg-BG"/>
    </w:rPr>
  </w:style>
  <w:style w:type="paragraph" w:styleId="TOC1">
    <w:name w:val="toc 1"/>
    <w:basedOn w:val="Normal"/>
    <w:next w:val="Normal"/>
    <w:autoRedefine/>
    <w:uiPriority w:val="39"/>
    <w:unhideWhenUsed/>
    <w:rsid w:val="009B09E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B09E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B09EB"/>
    <w:pPr>
      <w:spacing w:after="100"/>
      <w:ind w:left="440"/>
    </w:pPr>
  </w:style>
  <w:style w:type="paragraph" w:styleId="BodyText">
    <w:name w:val="Body Text"/>
    <w:basedOn w:val="Normal"/>
    <w:link w:val="BodyTextChar"/>
    <w:uiPriority w:val="1"/>
    <w:qFormat/>
    <w:rsid w:val="00770054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57"/>
      <w:szCs w:val="57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770054"/>
    <w:rPr>
      <w:rFonts w:ascii="Arial" w:eastAsia="Arial" w:hAnsi="Arial" w:cs="Arial"/>
      <w:sz w:val="57"/>
      <w:szCs w:val="57"/>
      <w:lang w:val="en-US"/>
    </w:rPr>
  </w:style>
  <w:style w:type="paragraph" w:styleId="NoSpacing">
    <w:name w:val="No Spacing"/>
    <w:uiPriority w:val="1"/>
    <w:qFormat/>
    <w:rsid w:val="007F0237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AB5F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52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sa.readthedocs.io/stable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matplotlib.org/stable/index.html" TargetMode="Externa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3349C-DB5B-4EB9-B6FB-2AAED3CCC2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1095</Words>
  <Characters>6247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Kristiyan Stoykov</dc:creator>
  <cp:keywords/>
  <dc:description/>
  <cp:lastModifiedBy>Kristiyan Stoykov</cp:lastModifiedBy>
  <cp:revision>29</cp:revision>
  <cp:lastPrinted>2024-12-12T10:15:00Z</cp:lastPrinted>
  <dcterms:created xsi:type="dcterms:W3CDTF">2024-12-12T09:08:00Z</dcterms:created>
  <dcterms:modified xsi:type="dcterms:W3CDTF">2024-12-12T10:16:00Z</dcterms:modified>
</cp:coreProperties>
</file>